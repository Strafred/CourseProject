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83E43" w14:textId="77777777" w:rsidR="00173587" w:rsidRPr="00173587" w:rsidRDefault="00173587" w:rsidP="003B0E51">
      <w:pPr>
        <w:ind w:firstLine="0"/>
        <w:jc w:val="center"/>
        <w:rPr>
          <w:sz w:val="22"/>
          <w:szCs w:val="22"/>
        </w:rPr>
      </w:pPr>
      <w:r w:rsidRPr="00173587">
        <w:rPr>
          <w:sz w:val="22"/>
          <w:szCs w:val="22"/>
        </w:rPr>
        <w:t>МИНИСТЕРСТВО НАУКИ И ВЫСШЕГО ОБРАЗОВАНИЯ РФ</w:t>
      </w:r>
    </w:p>
    <w:p w14:paraId="0F49537B" w14:textId="77777777" w:rsidR="00173587" w:rsidRPr="00173587" w:rsidRDefault="00173587" w:rsidP="003B0E51">
      <w:pPr>
        <w:ind w:firstLine="0"/>
        <w:jc w:val="center"/>
        <w:rPr>
          <w:sz w:val="22"/>
          <w:szCs w:val="22"/>
        </w:rPr>
      </w:pPr>
      <w:r w:rsidRPr="00173587">
        <w:rPr>
          <w:sz w:val="22"/>
          <w:szCs w:val="22"/>
        </w:rPr>
        <w:t xml:space="preserve">ФЕДЕРАЛЬНОЕ ГОСУДАРСТВЕННОЕ БЮДЖЕТНОЕ </w:t>
      </w:r>
      <w:r w:rsidRPr="00173587">
        <w:rPr>
          <w:sz w:val="22"/>
          <w:szCs w:val="22"/>
        </w:rPr>
        <w:br/>
        <w:t xml:space="preserve">ОБРАЗОВАТЕЛЬНОЕ УЧРЕЖДЕНИЕ ВЫСШЕГО ОБРАЗОВАНИЯ </w:t>
      </w:r>
      <w:r w:rsidRPr="00173587">
        <w:rPr>
          <w:sz w:val="22"/>
          <w:szCs w:val="22"/>
        </w:rPr>
        <w:br/>
        <w:t>«ВЯТСКИЙ ГОСУДАРСТВЕННЫЙ УНИВЕРСИТЕТ»</w:t>
      </w:r>
    </w:p>
    <w:p w14:paraId="0B143F92" w14:textId="77777777" w:rsidR="00173587" w:rsidRPr="00173587" w:rsidRDefault="00173587" w:rsidP="003B0E51">
      <w:pPr>
        <w:ind w:firstLine="0"/>
        <w:jc w:val="center"/>
        <w:rPr>
          <w:caps/>
          <w:sz w:val="22"/>
          <w:szCs w:val="22"/>
        </w:rPr>
      </w:pPr>
      <w:r w:rsidRPr="00173587">
        <w:rPr>
          <w:caps/>
          <w:sz w:val="22"/>
          <w:szCs w:val="22"/>
        </w:rPr>
        <w:t>Институт математики и информационных систем</w:t>
      </w:r>
    </w:p>
    <w:p w14:paraId="22D78C1F" w14:textId="77777777" w:rsidR="00173587" w:rsidRPr="00173587" w:rsidRDefault="00173587" w:rsidP="003B0E51">
      <w:pPr>
        <w:ind w:firstLine="0"/>
        <w:jc w:val="center"/>
        <w:rPr>
          <w:sz w:val="22"/>
          <w:szCs w:val="22"/>
        </w:rPr>
      </w:pPr>
      <w:r w:rsidRPr="00173587">
        <w:rPr>
          <w:sz w:val="22"/>
          <w:szCs w:val="22"/>
        </w:rPr>
        <w:t>ФАКУЛЬТЕТ КОМПЬЮТЕРНЫХ И ФИЗИКО-МАТЕМАТИЧЕСКИХ НАУК</w:t>
      </w:r>
    </w:p>
    <w:p w14:paraId="4227510F" w14:textId="77777777" w:rsidR="00173587" w:rsidRPr="00173587" w:rsidRDefault="00173587" w:rsidP="003B0E51">
      <w:pPr>
        <w:ind w:firstLine="0"/>
        <w:jc w:val="center"/>
        <w:rPr>
          <w:sz w:val="22"/>
          <w:szCs w:val="22"/>
        </w:rPr>
      </w:pPr>
      <w:r w:rsidRPr="00173587">
        <w:rPr>
          <w:sz w:val="22"/>
          <w:szCs w:val="22"/>
        </w:rPr>
        <w:t>КАФЕДРА ПРИКЛАДНОЙ МАТЕМАТИКИ И ИНФОРМАТИКИ</w:t>
      </w:r>
    </w:p>
    <w:p w14:paraId="6A50D1A8" w14:textId="77777777" w:rsidR="00173587" w:rsidRPr="0018595D" w:rsidRDefault="00173587" w:rsidP="00173587">
      <w:pPr>
        <w:jc w:val="center"/>
        <w:rPr>
          <w:sz w:val="24"/>
          <w:szCs w:val="24"/>
        </w:rPr>
      </w:pPr>
    </w:p>
    <w:p w14:paraId="398811FE" w14:textId="77777777" w:rsidR="00173587" w:rsidRPr="0018595D" w:rsidRDefault="00173587" w:rsidP="00173587">
      <w:pPr>
        <w:ind w:left="5387"/>
        <w:jc w:val="center"/>
        <w:rPr>
          <w:smallCaps/>
          <w:sz w:val="24"/>
          <w:szCs w:val="24"/>
        </w:rPr>
      </w:pPr>
      <w:r w:rsidRPr="0018595D">
        <w:rPr>
          <w:smallCaps/>
        </w:rPr>
        <w:t>Допущен к защите</w:t>
      </w:r>
    </w:p>
    <w:p w14:paraId="34270FB2" w14:textId="77777777" w:rsidR="00173587" w:rsidRPr="0018595D" w:rsidRDefault="00173587" w:rsidP="00173587">
      <w:pPr>
        <w:ind w:left="5387"/>
        <w:jc w:val="center"/>
        <w:rPr>
          <w:sz w:val="24"/>
          <w:szCs w:val="24"/>
        </w:rPr>
      </w:pPr>
      <w:r>
        <w:rPr>
          <w:sz w:val="24"/>
          <w:szCs w:val="24"/>
        </w:rPr>
        <w:t>З</w:t>
      </w:r>
      <w:r w:rsidRPr="0018595D">
        <w:rPr>
          <w:sz w:val="24"/>
          <w:szCs w:val="24"/>
        </w:rPr>
        <w:t>аведующ</w:t>
      </w:r>
      <w:r>
        <w:rPr>
          <w:sz w:val="24"/>
          <w:szCs w:val="24"/>
        </w:rPr>
        <w:t>ий</w:t>
      </w:r>
      <w:r w:rsidRPr="0018595D">
        <w:rPr>
          <w:sz w:val="24"/>
          <w:szCs w:val="24"/>
        </w:rPr>
        <w:t xml:space="preserve"> кафедрой ПМИ</w:t>
      </w:r>
    </w:p>
    <w:p w14:paraId="5991F202" w14:textId="56F4D502" w:rsidR="00173587" w:rsidRPr="0018595D" w:rsidRDefault="00173587" w:rsidP="00173587">
      <w:pPr>
        <w:ind w:left="5387"/>
        <w:jc w:val="center"/>
        <w:rPr>
          <w:sz w:val="24"/>
          <w:szCs w:val="24"/>
        </w:rPr>
      </w:pPr>
      <w:r w:rsidRPr="0018595D">
        <w:rPr>
          <w:sz w:val="24"/>
          <w:szCs w:val="24"/>
        </w:rPr>
        <w:t>_______________ Е.В.</w:t>
      </w:r>
      <w:r>
        <w:rPr>
          <w:sz w:val="24"/>
          <w:szCs w:val="24"/>
        </w:rPr>
        <w:t xml:space="preserve"> </w:t>
      </w:r>
      <w:r w:rsidRPr="0018595D">
        <w:rPr>
          <w:sz w:val="24"/>
          <w:szCs w:val="24"/>
        </w:rPr>
        <w:t>Разова</w:t>
      </w:r>
    </w:p>
    <w:p w14:paraId="4EFE2878" w14:textId="77777777" w:rsidR="00173587" w:rsidRPr="0018595D" w:rsidRDefault="00173587" w:rsidP="00173587">
      <w:pPr>
        <w:jc w:val="center"/>
        <w:rPr>
          <w:sz w:val="24"/>
          <w:szCs w:val="24"/>
        </w:rPr>
      </w:pPr>
    </w:p>
    <w:p w14:paraId="07635319" w14:textId="77777777" w:rsidR="00173587" w:rsidRPr="0018595D" w:rsidRDefault="00173587" w:rsidP="00173587">
      <w:pPr>
        <w:jc w:val="center"/>
        <w:rPr>
          <w:sz w:val="24"/>
          <w:szCs w:val="24"/>
        </w:rPr>
      </w:pPr>
    </w:p>
    <w:p w14:paraId="08778ED9" w14:textId="77777777" w:rsidR="00173587" w:rsidRPr="0018595D" w:rsidRDefault="00173587" w:rsidP="00173587">
      <w:pPr>
        <w:jc w:val="center"/>
        <w:rPr>
          <w:sz w:val="24"/>
          <w:szCs w:val="24"/>
        </w:rPr>
      </w:pPr>
    </w:p>
    <w:p w14:paraId="6DAFC71D" w14:textId="48FA6A06" w:rsidR="00173587" w:rsidRPr="0018595D" w:rsidRDefault="003B0E51" w:rsidP="003B0E51">
      <w:pPr>
        <w:ind w:firstLine="0"/>
        <w:jc w:val="center"/>
        <w:rPr>
          <w:b/>
          <w:caps/>
          <w:sz w:val="32"/>
        </w:rPr>
      </w:pPr>
      <w:r>
        <w:rPr>
          <w:b/>
          <w:caps/>
          <w:sz w:val="32"/>
        </w:rPr>
        <w:t>Исследование моделей кредитного скоринга</w:t>
      </w:r>
    </w:p>
    <w:p w14:paraId="0B768ACA" w14:textId="77777777" w:rsidR="00173587" w:rsidRPr="0018595D" w:rsidRDefault="00173587" w:rsidP="00173587">
      <w:pPr>
        <w:jc w:val="center"/>
        <w:rPr>
          <w:sz w:val="24"/>
          <w:szCs w:val="24"/>
        </w:rPr>
      </w:pPr>
    </w:p>
    <w:p w14:paraId="5DB7268C" w14:textId="77777777" w:rsidR="00173587" w:rsidRPr="0018595D" w:rsidRDefault="00173587" w:rsidP="00173587">
      <w:pPr>
        <w:jc w:val="center"/>
        <w:rPr>
          <w:sz w:val="24"/>
          <w:szCs w:val="24"/>
        </w:rPr>
      </w:pPr>
    </w:p>
    <w:p w14:paraId="564EA76B" w14:textId="77777777" w:rsidR="00173587" w:rsidRPr="0018595D" w:rsidRDefault="00173587" w:rsidP="003B0E51">
      <w:pPr>
        <w:ind w:firstLine="0"/>
        <w:jc w:val="center"/>
        <w:rPr>
          <w:sz w:val="24"/>
          <w:szCs w:val="24"/>
        </w:rPr>
      </w:pPr>
      <w:r w:rsidRPr="0018595D">
        <w:rPr>
          <w:sz w:val="24"/>
          <w:szCs w:val="24"/>
        </w:rPr>
        <w:t>Курсовой проект по дисциплине</w:t>
      </w:r>
      <w:r w:rsidRPr="0018595D">
        <w:rPr>
          <w:sz w:val="24"/>
          <w:szCs w:val="24"/>
        </w:rPr>
        <w:br/>
        <w:t>«</w:t>
      </w:r>
      <w:r>
        <w:rPr>
          <w:sz w:val="24"/>
          <w:szCs w:val="24"/>
        </w:rPr>
        <w:t>Машинное обучение</w:t>
      </w:r>
      <w:r w:rsidRPr="0018595D">
        <w:rPr>
          <w:sz w:val="24"/>
          <w:szCs w:val="24"/>
        </w:rPr>
        <w:t>»</w:t>
      </w:r>
    </w:p>
    <w:p w14:paraId="2279968E" w14:textId="77777777" w:rsidR="00173587" w:rsidRPr="0018595D" w:rsidRDefault="00173587" w:rsidP="00173587">
      <w:pPr>
        <w:jc w:val="center"/>
        <w:rPr>
          <w:sz w:val="24"/>
          <w:szCs w:val="24"/>
        </w:rPr>
      </w:pPr>
    </w:p>
    <w:p w14:paraId="2D918188" w14:textId="77777777" w:rsidR="00173587" w:rsidRPr="0018595D" w:rsidRDefault="00173587" w:rsidP="00173587">
      <w:pPr>
        <w:rPr>
          <w:sz w:val="24"/>
          <w:szCs w:val="24"/>
        </w:rPr>
      </w:pPr>
    </w:p>
    <w:p w14:paraId="4222FDDF" w14:textId="7B76E7CF" w:rsidR="00173587" w:rsidRPr="0018595D" w:rsidRDefault="00173587" w:rsidP="00173587">
      <w:pPr>
        <w:tabs>
          <w:tab w:val="left" w:pos="2268"/>
          <w:tab w:val="left" w:pos="5387"/>
          <w:tab w:val="left" w:pos="6804"/>
          <w:tab w:val="left" w:pos="7230"/>
        </w:tabs>
        <w:ind w:firstLine="0"/>
        <w:rPr>
          <w:sz w:val="24"/>
          <w:szCs w:val="24"/>
        </w:rPr>
      </w:pPr>
      <w:r w:rsidRPr="0018595D">
        <w:rPr>
          <w:sz w:val="24"/>
          <w:szCs w:val="24"/>
        </w:rPr>
        <w:t xml:space="preserve">Выполнил студент группы </w:t>
      </w:r>
      <w:r>
        <w:rPr>
          <w:sz w:val="24"/>
          <w:szCs w:val="24"/>
        </w:rPr>
        <w:t>П</w:t>
      </w:r>
      <w:r w:rsidRPr="0018595D">
        <w:rPr>
          <w:sz w:val="24"/>
          <w:szCs w:val="24"/>
        </w:rPr>
        <w:t>И</w:t>
      </w:r>
      <w:r>
        <w:rPr>
          <w:sz w:val="24"/>
          <w:szCs w:val="24"/>
        </w:rPr>
        <w:t>м</w:t>
      </w:r>
      <w:r w:rsidRPr="0018595D">
        <w:rPr>
          <w:sz w:val="24"/>
          <w:szCs w:val="24"/>
        </w:rPr>
        <w:t>-</w:t>
      </w:r>
      <w:r w:rsidRPr="00BB55D7">
        <w:rPr>
          <w:sz w:val="24"/>
          <w:szCs w:val="24"/>
        </w:rPr>
        <w:t>1301-</w:t>
      </w:r>
      <w:r>
        <w:rPr>
          <w:sz w:val="24"/>
          <w:szCs w:val="24"/>
        </w:rPr>
        <w:t>03</w:t>
      </w:r>
      <w:r w:rsidRPr="0018595D">
        <w:rPr>
          <w:sz w:val="24"/>
          <w:szCs w:val="24"/>
        </w:rPr>
        <w:t>-00</w:t>
      </w:r>
      <w:r w:rsidRPr="0018595D">
        <w:rPr>
          <w:sz w:val="24"/>
          <w:szCs w:val="24"/>
        </w:rPr>
        <w:tab/>
      </w:r>
      <w:r w:rsidRPr="0018595D">
        <w:rPr>
          <w:sz w:val="24"/>
          <w:szCs w:val="24"/>
          <w:u w:val="single"/>
        </w:rPr>
        <w:t> </w:t>
      </w:r>
      <w:r w:rsidRPr="0018595D">
        <w:rPr>
          <w:sz w:val="24"/>
          <w:szCs w:val="24"/>
          <w:u w:val="single"/>
        </w:rPr>
        <w:tab/>
        <w:t> </w:t>
      </w:r>
      <w:r w:rsidRPr="0018595D">
        <w:rPr>
          <w:sz w:val="24"/>
          <w:szCs w:val="24"/>
        </w:rPr>
        <w:tab/>
        <w:t xml:space="preserve">/ </w:t>
      </w:r>
      <w:r w:rsidR="003B0E51">
        <w:rPr>
          <w:sz w:val="24"/>
          <w:szCs w:val="24"/>
        </w:rPr>
        <w:t xml:space="preserve">М.Д. Куликов </w:t>
      </w:r>
      <w:r w:rsidRPr="0018595D">
        <w:rPr>
          <w:sz w:val="24"/>
          <w:szCs w:val="24"/>
        </w:rPr>
        <w:t>/</w:t>
      </w:r>
    </w:p>
    <w:p w14:paraId="53722815" w14:textId="568DA5E3" w:rsidR="00173587" w:rsidRPr="0018595D" w:rsidRDefault="00173587" w:rsidP="00173587">
      <w:pPr>
        <w:tabs>
          <w:tab w:val="left" w:pos="2268"/>
          <w:tab w:val="left" w:pos="5387"/>
          <w:tab w:val="left" w:pos="6804"/>
          <w:tab w:val="left" w:pos="7230"/>
        </w:tabs>
        <w:ind w:firstLine="0"/>
        <w:rPr>
          <w:sz w:val="24"/>
          <w:szCs w:val="24"/>
        </w:rPr>
      </w:pPr>
      <w:r w:rsidRPr="00BB55D7">
        <w:rPr>
          <w:sz w:val="24"/>
          <w:szCs w:val="24"/>
        </w:rPr>
        <w:t>Руководитель д.т.н., профессор кафедры ПМИ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Pr="00BB55D7">
        <w:rPr>
          <w:sz w:val="24"/>
          <w:szCs w:val="24"/>
          <w:u w:val="single"/>
        </w:rPr>
        <w:t> </w:t>
      </w:r>
      <w:r w:rsidRPr="00BB55D7">
        <w:rPr>
          <w:sz w:val="24"/>
          <w:szCs w:val="24"/>
          <w:u w:val="single"/>
        </w:rPr>
        <w:tab/>
        <w:t> </w:t>
      </w:r>
      <w:r w:rsidRPr="00BB55D7">
        <w:rPr>
          <w:sz w:val="24"/>
          <w:szCs w:val="24"/>
        </w:rPr>
        <w:tab/>
        <w:t>/ Е.В. Котельников /</w:t>
      </w:r>
    </w:p>
    <w:p w14:paraId="5D787FD3" w14:textId="77777777" w:rsidR="00173587" w:rsidRPr="0018595D" w:rsidRDefault="00173587" w:rsidP="00173587">
      <w:pPr>
        <w:tabs>
          <w:tab w:val="left" w:pos="2268"/>
          <w:tab w:val="left" w:pos="4536"/>
          <w:tab w:val="left" w:pos="6237"/>
          <w:tab w:val="left" w:pos="6804"/>
        </w:tabs>
        <w:rPr>
          <w:sz w:val="24"/>
          <w:szCs w:val="24"/>
        </w:rPr>
      </w:pPr>
    </w:p>
    <w:p w14:paraId="72CCA574" w14:textId="77777777" w:rsidR="00173587" w:rsidRPr="0018595D" w:rsidRDefault="00173587" w:rsidP="00173587">
      <w:pPr>
        <w:tabs>
          <w:tab w:val="left" w:pos="2268"/>
          <w:tab w:val="left" w:pos="5387"/>
          <w:tab w:val="left" w:pos="6804"/>
          <w:tab w:val="left" w:pos="7371"/>
        </w:tabs>
        <w:ind w:firstLine="0"/>
        <w:rPr>
          <w:sz w:val="24"/>
          <w:szCs w:val="24"/>
        </w:rPr>
      </w:pPr>
      <w:r w:rsidRPr="0018595D">
        <w:rPr>
          <w:sz w:val="24"/>
          <w:szCs w:val="24"/>
        </w:rPr>
        <w:t>Работа защищена с оценкой</w:t>
      </w:r>
      <w:r w:rsidRPr="0018595D">
        <w:rPr>
          <w:sz w:val="24"/>
          <w:szCs w:val="24"/>
        </w:rPr>
        <w:tab/>
      </w:r>
      <w:r w:rsidRPr="0018595D">
        <w:rPr>
          <w:sz w:val="24"/>
          <w:szCs w:val="24"/>
          <w:u w:val="single"/>
        </w:rPr>
        <w:t> </w:t>
      </w:r>
      <w:r w:rsidRPr="0018595D">
        <w:rPr>
          <w:sz w:val="24"/>
          <w:szCs w:val="24"/>
          <w:u w:val="single"/>
        </w:rPr>
        <w:tab/>
        <w:t> </w:t>
      </w:r>
      <w:r w:rsidRPr="0018595D">
        <w:rPr>
          <w:sz w:val="24"/>
          <w:szCs w:val="24"/>
        </w:rPr>
        <w:tab/>
        <w:t xml:space="preserve"> ____.____.202</w:t>
      </w:r>
      <w:r>
        <w:rPr>
          <w:sz w:val="24"/>
          <w:szCs w:val="24"/>
        </w:rPr>
        <w:t>4</w:t>
      </w:r>
      <w:r w:rsidRPr="0018595D">
        <w:rPr>
          <w:sz w:val="24"/>
          <w:szCs w:val="24"/>
        </w:rPr>
        <w:t xml:space="preserve"> г.</w:t>
      </w:r>
    </w:p>
    <w:p w14:paraId="2FF4513F" w14:textId="77777777" w:rsidR="00173587" w:rsidRPr="0018595D" w:rsidRDefault="00173587" w:rsidP="00173587">
      <w:pPr>
        <w:tabs>
          <w:tab w:val="left" w:pos="2268"/>
          <w:tab w:val="left" w:pos="5103"/>
          <w:tab w:val="left" w:pos="6804"/>
          <w:tab w:val="left" w:pos="7371"/>
        </w:tabs>
        <w:rPr>
          <w:sz w:val="24"/>
          <w:szCs w:val="24"/>
        </w:rPr>
      </w:pPr>
    </w:p>
    <w:p w14:paraId="4ADDAC56" w14:textId="08613BEC" w:rsidR="00173587" w:rsidRPr="0018595D" w:rsidRDefault="00173587" w:rsidP="00173587">
      <w:pPr>
        <w:tabs>
          <w:tab w:val="left" w:pos="2268"/>
          <w:tab w:val="left" w:pos="5387"/>
          <w:tab w:val="left" w:pos="6804"/>
          <w:tab w:val="left" w:pos="7371"/>
          <w:tab w:val="left" w:pos="9072"/>
        </w:tabs>
        <w:ind w:firstLine="0"/>
        <w:rPr>
          <w:sz w:val="24"/>
          <w:szCs w:val="24"/>
        </w:rPr>
      </w:pPr>
      <w:r w:rsidRPr="0018595D">
        <w:rPr>
          <w:sz w:val="24"/>
          <w:szCs w:val="24"/>
        </w:rPr>
        <w:t>Члены комиссии:</w:t>
      </w:r>
      <w:r w:rsidRPr="0018595D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18595D">
        <w:rPr>
          <w:sz w:val="24"/>
          <w:szCs w:val="24"/>
          <w:u w:val="single"/>
        </w:rPr>
        <w:t> </w:t>
      </w:r>
      <w:r w:rsidRPr="0018595D"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 xml:space="preserve">  </w:t>
      </w:r>
      <w:r w:rsidRPr="0018595D">
        <w:rPr>
          <w:sz w:val="24"/>
          <w:szCs w:val="24"/>
        </w:rPr>
        <w:t xml:space="preserve">/ </w:t>
      </w:r>
      <w:r w:rsidRPr="0018595D">
        <w:rPr>
          <w:sz w:val="24"/>
          <w:szCs w:val="24"/>
          <w:u w:val="single"/>
        </w:rPr>
        <w:t> </w:t>
      </w:r>
      <w:r w:rsidRPr="0018595D">
        <w:rPr>
          <w:sz w:val="24"/>
          <w:szCs w:val="24"/>
          <w:u w:val="single"/>
        </w:rPr>
        <w:tab/>
        <w:t> </w:t>
      </w:r>
      <w:r>
        <w:rPr>
          <w:sz w:val="24"/>
          <w:szCs w:val="24"/>
          <w:u w:val="single"/>
        </w:rPr>
        <w:t xml:space="preserve">                    </w:t>
      </w:r>
      <w:r w:rsidRPr="0018595D">
        <w:rPr>
          <w:sz w:val="24"/>
          <w:szCs w:val="24"/>
        </w:rPr>
        <w:t xml:space="preserve"> /</w:t>
      </w:r>
    </w:p>
    <w:p w14:paraId="35293FE7" w14:textId="5688F48E" w:rsidR="00173587" w:rsidRPr="0018595D" w:rsidRDefault="00173587" w:rsidP="00173587">
      <w:pPr>
        <w:tabs>
          <w:tab w:val="left" w:pos="2268"/>
          <w:tab w:val="left" w:pos="5387"/>
          <w:tab w:val="left" w:pos="6804"/>
          <w:tab w:val="left" w:pos="7371"/>
          <w:tab w:val="left" w:pos="9072"/>
        </w:tabs>
        <w:rPr>
          <w:sz w:val="24"/>
          <w:szCs w:val="24"/>
        </w:rPr>
      </w:pPr>
      <w:r w:rsidRPr="0018595D">
        <w:rPr>
          <w:sz w:val="24"/>
          <w:szCs w:val="24"/>
        </w:rPr>
        <w:tab/>
      </w:r>
      <w:r w:rsidRPr="0018595D">
        <w:rPr>
          <w:sz w:val="24"/>
          <w:szCs w:val="24"/>
        </w:rPr>
        <w:tab/>
      </w:r>
      <w:r w:rsidRPr="0018595D">
        <w:rPr>
          <w:sz w:val="24"/>
          <w:szCs w:val="24"/>
          <w:u w:val="single"/>
        </w:rPr>
        <w:t> </w:t>
      </w:r>
      <w:r w:rsidRPr="0018595D">
        <w:rPr>
          <w:sz w:val="24"/>
          <w:szCs w:val="24"/>
          <w:u w:val="single"/>
        </w:rPr>
        <w:tab/>
        <w:t> </w:t>
      </w:r>
      <w:r>
        <w:rPr>
          <w:sz w:val="24"/>
          <w:szCs w:val="24"/>
        </w:rPr>
        <w:t xml:space="preserve"> </w:t>
      </w:r>
      <w:r w:rsidRPr="0018595D">
        <w:rPr>
          <w:sz w:val="24"/>
          <w:szCs w:val="24"/>
        </w:rPr>
        <w:t xml:space="preserve">/ </w:t>
      </w:r>
      <w:r w:rsidRPr="0018595D">
        <w:rPr>
          <w:sz w:val="24"/>
          <w:szCs w:val="24"/>
          <w:u w:val="single"/>
        </w:rPr>
        <w:t> </w:t>
      </w:r>
      <w:r w:rsidRPr="0018595D">
        <w:rPr>
          <w:sz w:val="24"/>
          <w:szCs w:val="24"/>
          <w:u w:val="single"/>
        </w:rPr>
        <w:tab/>
        <w:t> </w:t>
      </w:r>
      <w:r>
        <w:rPr>
          <w:sz w:val="24"/>
          <w:szCs w:val="24"/>
          <w:u w:val="single"/>
        </w:rPr>
        <w:t xml:space="preserve">                   </w:t>
      </w:r>
      <w:r w:rsidRPr="0018595D">
        <w:rPr>
          <w:sz w:val="24"/>
          <w:szCs w:val="24"/>
        </w:rPr>
        <w:t xml:space="preserve"> /</w:t>
      </w:r>
    </w:p>
    <w:p w14:paraId="0A854089" w14:textId="77777777" w:rsidR="00173587" w:rsidRPr="0018595D" w:rsidRDefault="00173587" w:rsidP="00173587">
      <w:pPr>
        <w:tabs>
          <w:tab w:val="left" w:pos="2268"/>
          <w:tab w:val="left" w:pos="4536"/>
          <w:tab w:val="left" w:pos="6237"/>
          <w:tab w:val="left" w:pos="6804"/>
        </w:tabs>
        <w:rPr>
          <w:sz w:val="24"/>
          <w:szCs w:val="24"/>
        </w:rPr>
      </w:pPr>
    </w:p>
    <w:p w14:paraId="5EACF269" w14:textId="77777777" w:rsidR="00173587" w:rsidRDefault="00173587" w:rsidP="00173587">
      <w:pPr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</w:p>
    <w:p w14:paraId="7B586A71" w14:textId="77777777" w:rsidR="003B0E51" w:rsidRDefault="003B0E51" w:rsidP="003B0E51">
      <w:pPr>
        <w:ind w:firstLine="0"/>
        <w:jc w:val="center"/>
        <w:rPr>
          <w:sz w:val="24"/>
          <w:szCs w:val="24"/>
        </w:rPr>
      </w:pPr>
    </w:p>
    <w:p w14:paraId="381101EF" w14:textId="50D0F51E" w:rsidR="00173587" w:rsidRDefault="00173587" w:rsidP="003B0E51">
      <w:pPr>
        <w:ind w:left="3545"/>
        <w:rPr>
          <w:sz w:val="24"/>
          <w:szCs w:val="24"/>
        </w:rPr>
      </w:pPr>
      <w:r w:rsidRPr="0018595D">
        <w:rPr>
          <w:sz w:val="24"/>
          <w:szCs w:val="24"/>
        </w:rPr>
        <w:t>Киров 202</w:t>
      </w:r>
      <w:r>
        <w:rPr>
          <w:sz w:val="24"/>
          <w:szCs w:val="24"/>
        </w:rPr>
        <w:t>4</w:t>
      </w:r>
    </w:p>
    <w:p w14:paraId="3A5AC024" w14:textId="77777777" w:rsidR="00173587" w:rsidRDefault="00173587">
      <w:pPr>
        <w:ind w:firstLine="0"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1EE72A9" w14:textId="77777777" w:rsidR="00173587" w:rsidRPr="0018595D" w:rsidRDefault="00173587" w:rsidP="00173587">
      <w:pPr>
        <w:ind w:firstLine="0"/>
        <w:jc w:val="center"/>
        <w:rPr>
          <w:lang w:val="en-US"/>
        </w:rPr>
      </w:pPr>
    </w:p>
    <w:sdt>
      <w:sdtPr>
        <w:rPr>
          <w:rFonts w:asciiTheme="minorHAnsi" w:hAnsiTheme="minorHAnsi"/>
          <w:b w:val="0"/>
          <w:sz w:val="22"/>
          <w:lang w:eastAsia="en-US"/>
        </w:rPr>
        <w:id w:val="-355742299"/>
        <w:docPartObj>
          <w:docPartGallery w:val="Table of Contents"/>
          <w:docPartUnique/>
        </w:docPartObj>
      </w:sdtPr>
      <w:sdtEndPr>
        <w:rPr>
          <w:rFonts w:ascii="Times New Roman" w:hAnsi="Times New Roman"/>
          <w:sz w:val="28"/>
        </w:rPr>
      </w:sdtEndPr>
      <w:sdtContent>
        <w:p w14:paraId="3C433412" w14:textId="65FB3A30" w:rsidR="0018595D" w:rsidRPr="00645AE5" w:rsidRDefault="0018595D" w:rsidP="00906EFD">
          <w:pPr>
            <w:pStyle w:val="TOCHeading"/>
          </w:pPr>
          <w:r w:rsidRPr="00645AE5">
            <w:t>Содержание</w:t>
          </w:r>
        </w:p>
        <w:p w14:paraId="31D22A68" w14:textId="77777777" w:rsidR="0018595D" w:rsidRPr="0018595D" w:rsidRDefault="0018595D" w:rsidP="00173587">
          <w:pPr>
            <w:jc w:val="center"/>
            <w:rPr>
              <w:lang w:eastAsia="ru-RU"/>
            </w:rPr>
          </w:pPr>
        </w:p>
        <w:p w14:paraId="4E563BE0" w14:textId="2C6702A0" w:rsidR="003B2863" w:rsidRDefault="00645AE5">
          <w:pPr>
            <w:pStyle w:val="TOC1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63492111" w:history="1">
            <w:r w:rsidR="003B2863" w:rsidRPr="001D0025">
              <w:rPr>
                <w:rStyle w:val="Hyperlink"/>
                <w:noProof/>
              </w:rPr>
              <w:t>1</w:t>
            </w:r>
            <w:r w:rsidR="003B286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3B2863" w:rsidRPr="001D0025">
              <w:rPr>
                <w:rStyle w:val="Hyperlink"/>
                <w:noProof/>
              </w:rPr>
              <w:t>Введение</w:t>
            </w:r>
            <w:r w:rsidR="003B2863">
              <w:rPr>
                <w:noProof/>
                <w:webHidden/>
              </w:rPr>
              <w:tab/>
            </w:r>
            <w:r w:rsidR="003B2863">
              <w:rPr>
                <w:noProof/>
                <w:webHidden/>
              </w:rPr>
              <w:fldChar w:fldCharType="begin"/>
            </w:r>
            <w:r w:rsidR="003B2863">
              <w:rPr>
                <w:noProof/>
                <w:webHidden/>
              </w:rPr>
              <w:instrText xml:space="preserve"> PAGEREF _Toc163492111 \h </w:instrText>
            </w:r>
            <w:r w:rsidR="003B2863">
              <w:rPr>
                <w:noProof/>
                <w:webHidden/>
              </w:rPr>
            </w:r>
            <w:r w:rsidR="003B2863">
              <w:rPr>
                <w:noProof/>
                <w:webHidden/>
              </w:rPr>
              <w:fldChar w:fldCharType="separate"/>
            </w:r>
            <w:r w:rsidR="003B2863">
              <w:rPr>
                <w:noProof/>
                <w:webHidden/>
              </w:rPr>
              <w:t>3</w:t>
            </w:r>
            <w:r w:rsidR="003B2863">
              <w:rPr>
                <w:noProof/>
                <w:webHidden/>
              </w:rPr>
              <w:fldChar w:fldCharType="end"/>
            </w:r>
          </w:hyperlink>
        </w:p>
        <w:p w14:paraId="5D43DEB5" w14:textId="7313919E" w:rsidR="003B2863" w:rsidRDefault="001C5F37">
          <w:pPr>
            <w:pStyle w:val="TOC1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3492112" w:history="1">
            <w:r w:rsidR="003B2863" w:rsidRPr="001D0025">
              <w:rPr>
                <w:rStyle w:val="Hyperlink"/>
                <w:noProof/>
              </w:rPr>
              <w:t>1</w:t>
            </w:r>
            <w:r w:rsidR="003B286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3B2863" w:rsidRPr="001D0025">
              <w:rPr>
                <w:rStyle w:val="Hyperlink"/>
                <w:noProof/>
              </w:rPr>
              <w:t>Подготовка данных</w:t>
            </w:r>
            <w:r w:rsidR="003B2863">
              <w:rPr>
                <w:noProof/>
                <w:webHidden/>
              </w:rPr>
              <w:tab/>
            </w:r>
            <w:r w:rsidR="003B2863">
              <w:rPr>
                <w:noProof/>
                <w:webHidden/>
              </w:rPr>
              <w:fldChar w:fldCharType="begin"/>
            </w:r>
            <w:r w:rsidR="003B2863">
              <w:rPr>
                <w:noProof/>
                <w:webHidden/>
              </w:rPr>
              <w:instrText xml:space="preserve"> PAGEREF _Toc163492112 \h </w:instrText>
            </w:r>
            <w:r w:rsidR="003B2863">
              <w:rPr>
                <w:noProof/>
                <w:webHidden/>
              </w:rPr>
            </w:r>
            <w:r w:rsidR="003B2863">
              <w:rPr>
                <w:noProof/>
                <w:webHidden/>
              </w:rPr>
              <w:fldChar w:fldCharType="separate"/>
            </w:r>
            <w:r w:rsidR="003B2863">
              <w:rPr>
                <w:noProof/>
                <w:webHidden/>
              </w:rPr>
              <w:t>5</w:t>
            </w:r>
            <w:r w:rsidR="003B2863">
              <w:rPr>
                <w:noProof/>
                <w:webHidden/>
              </w:rPr>
              <w:fldChar w:fldCharType="end"/>
            </w:r>
          </w:hyperlink>
        </w:p>
        <w:p w14:paraId="0FC3B9E5" w14:textId="3E018576" w:rsidR="003B2863" w:rsidRDefault="001C5F37">
          <w:pPr>
            <w:pStyle w:val="TOC2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3492113" w:history="1">
            <w:r w:rsidR="003B2863" w:rsidRPr="001D0025">
              <w:rPr>
                <w:rStyle w:val="Hyperlink"/>
                <w:noProof/>
              </w:rPr>
              <w:t>1.1</w:t>
            </w:r>
            <w:r w:rsidR="003B286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3B2863" w:rsidRPr="001D0025">
              <w:rPr>
                <w:rStyle w:val="Hyperlink"/>
                <w:noProof/>
              </w:rPr>
              <w:t>Предобработка признаков</w:t>
            </w:r>
            <w:r w:rsidR="003B2863">
              <w:rPr>
                <w:noProof/>
                <w:webHidden/>
              </w:rPr>
              <w:tab/>
            </w:r>
            <w:r w:rsidR="003B2863">
              <w:rPr>
                <w:noProof/>
                <w:webHidden/>
              </w:rPr>
              <w:fldChar w:fldCharType="begin"/>
            </w:r>
            <w:r w:rsidR="003B2863">
              <w:rPr>
                <w:noProof/>
                <w:webHidden/>
              </w:rPr>
              <w:instrText xml:space="preserve"> PAGEREF _Toc163492113 \h </w:instrText>
            </w:r>
            <w:r w:rsidR="003B2863">
              <w:rPr>
                <w:noProof/>
                <w:webHidden/>
              </w:rPr>
            </w:r>
            <w:r w:rsidR="003B2863">
              <w:rPr>
                <w:noProof/>
                <w:webHidden/>
              </w:rPr>
              <w:fldChar w:fldCharType="separate"/>
            </w:r>
            <w:r w:rsidR="003B2863">
              <w:rPr>
                <w:noProof/>
                <w:webHidden/>
              </w:rPr>
              <w:t>5</w:t>
            </w:r>
            <w:r w:rsidR="003B2863">
              <w:rPr>
                <w:noProof/>
                <w:webHidden/>
              </w:rPr>
              <w:fldChar w:fldCharType="end"/>
            </w:r>
          </w:hyperlink>
        </w:p>
        <w:p w14:paraId="62BF4E7F" w14:textId="3EB37109" w:rsidR="003B2863" w:rsidRDefault="001C5F37">
          <w:pPr>
            <w:pStyle w:val="TOC3"/>
            <w:tabs>
              <w:tab w:val="left" w:pos="1931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3492114" w:history="1">
            <w:r w:rsidR="003B2863" w:rsidRPr="001D0025">
              <w:rPr>
                <w:rStyle w:val="Hyperlink"/>
                <w:noProof/>
              </w:rPr>
              <w:t>1.1.1</w:t>
            </w:r>
            <w:r w:rsidR="003B286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3B2863" w:rsidRPr="001D0025">
              <w:rPr>
                <w:rStyle w:val="Hyperlink"/>
                <w:noProof/>
              </w:rPr>
              <w:t>Описание исходных данных</w:t>
            </w:r>
            <w:r w:rsidR="003B2863">
              <w:rPr>
                <w:noProof/>
                <w:webHidden/>
              </w:rPr>
              <w:tab/>
            </w:r>
            <w:r w:rsidR="003B2863">
              <w:rPr>
                <w:noProof/>
                <w:webHidden/>
              </w:rPr>
              <w:fldChar w:fldCharType="begin"/>
            </w:r>
            <w:r w:rsidR="003B2863">
              <w:rPr>
                <w:noProof/>
                <w:webHidden/>
              </w:rPr>
              <w:instrText xml:space="preserve"> PAGEREF _Toc163492114 \h </w:instrText>
            </w:r>
            <w:r w:rsidR="003B2863">
              <w:rPr>
                <w:noProof/>
                <w:webHidden/>
              </w:rPr>
            </w:r>
            <w:r w:rsidR="003B2863">
              <w:rPr>
                <w:noProof/>
                <w:webHidden/>
              </w:rPr>
              <w:fldChar w:fldCharType="separate"/>
            </w:r>
            <w:r w:rsidR="003B2863">
              <w:rPr>
                <w:noProof/>
                <w:webHidden/>
              </w:rPr>
              <w:t>5</w:t>
            </w:r>
            <w:r w:rsidR="003B2863">
              <w:rPr>
                <w:noProof/>
                <w:webHidden/>
              </w:rPr>
              <w:fldChar w:fldCharType="end"/>
            </w:r>
          </w:hyperlink>
        </w:p>
        <w:p w14:paraId="603342D7" w14:textId="2F699C5C" w:rsidR="003B2863" w:rsidRDefault="001C5F37">
          <w:pPr>
            <w:pStyle w:val="TOC3"/>
            <w:tabs>
              <w:tab w:val="left" w:pos="1931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3492115" w:history="1">
            <w:r w:rsidR="003B2863" w:rsidRPr="001D0025">
              <w:rPr>
                <w:rStyle w:val="Hyperlink"/>
                <w:noProof/>
              </w:rPr>
              <w:t>1.1.2</w:t>
            </w:r>
            <w:r w:rsidR="003B286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3B2863" w:rsidRPr="001D0025">
              <w:rPr>
                <w:rStyle w:val="Hyperlink"/>
                <w:noProof/>
              </w:rPr>
              <w:t>Предобработка данных</w:t>
            </w:r>
            <w:r w:rsidR="003B2863">
              <w:rPr>
                <w:noProof/>
                <w:webHidden/>
              </w:rPr>
              <w:tab/>
            </w:r>
            <w:r w:rsidR="003B2863">
              <w:rPr>
                <w:noProof/>
                <w:webHidden/>
              </w:rPr>
              <w:fldChar w:fldCharType="begin"/>
            </w:r>
            <w:r w:rsidR="003B2863">
              <w:rPr>
                <w:noProof/>
                <w:webHidden/>
              </w:rPr>
              <w:instrText xml:space="preserve"> PAGEREF _Toc163492115 \h </w:instrText>
            </w:r>
            <w:r w:rsidR="003B2863">
              <w:rPr>
                <w:noProof/>
                <w:webHidden/>
              </w:rPr>
            </w:r>
            <w:r w:rsidR="003B2863">
              <w:rPr>
                <w:noProof/>
                <w:webHidden/>
              </w:rPr>
              <w:fldChar w:fldCharType="separate"/>
            </w:r>
            <w:r w:rsidR="003B2863">
              <w:rPr>
                <w:noProof/>
                <w:webHidden/>
              </w:rPr>
              <w:t>6</w:t>
            </w:r>
            <w:r w:rsidR="003B2863">
              <w:rPr>
                <w:noProof/>
                <w:webHidden/>
              </w:rPr>
              <w:fldChar w:fldCharType="end"/>
            </w:r>
          </w:hyperlink>
        </w:p>
        <w:p w14:paraId="299810BE" w14:textId="21FE9D42" w:rsidR="003B2863" w:rsidRDefault="001C5F37">
          <w:pPr>
            <w:pStyle w:val="TOC3"/>
            <w:tabs>
              <w:tab w:val="left" w:pos="1931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3492116" w:history="1">
            <w:r w:rsidR="003B2863" w:rsidRPr="001D0025">
              <w:rPr>
                <w:rStyle w:val="Hyperlink"/>
                <w:noProof/>
                <w:lang w:val="en-US"/>
              </w:rPr>
              <w:t>1.1.3</w:t>
            </w:r>
            <w:r w:rsidR="003B286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3B2863" w:rsidRPr="001D0025">
              <w:rPr>
                <w:rStyle w:val="Hyperlink"/>
                <w:noProof/>
              </w:rPr>
              <w:t>Отбор признаков</w:t>
            </w:r>
            <w:r w:rsidR="003B2863" w:rsidRPr="001D0025">
              <w:rPr>
                <w:rStyle w:val="Hyperlink"/>
                <w:noProof/>
                <w:lang w:val="en-US"/>
              </w:rPr>
              <w:t>.</w:t>
            </w:r>
            <w:r w:rsidR="003B2863">
              <w:rPr>
                <w:noProof/>
                <w:webHidden/>
              </w:rPr>
              <w:tab/>
            </w:r>
            <w:r w:rsidR="003B2863">
              <w:rPr>
                <w:noProof/>
                <w:webHidden/>
              </w:rPr>
              <w:fldChar w:fldCharType="begin"/>
            </w:r>
            <w:r w:rsidR="003B2863">
              <w:rPr>
                <w:noProof/>
                <w:webHidden/>
              </w:rPr>
              <w:instrText xml:space="preserve"> PAGEREF _Toc163492116 \h </w:instrText>
            </w:r>
            <w:r w:rsidR="003B2863">
              <w:rPr>
                <w:noProof/>
                <w:webHidden/>
              </w:rPr>
            </w:r>
            <w:r w:rsidR="003B2863">
              <w:rPr>
                <w:noProof/>
                <w:webHidden/>
              </w:rPr>
              <w:fldChar w:fldCharType="separate"/>
            </w:r>
            <w:r w:rsidR="003B2863">
              <w:rPr>
                <w:noProof/>
                <w:webHidden/>
              </w:rPr>
              <w:t>11</w:t>
            </w:r>
            <w:r w:rsidR="003B2863">
              <w:rPr>
                <w:noProof/>
                <w:webHidden/>
              </w:rPr>
              <w:fldChar w:fldCharType="end"/>
            </w:r>
          </w:hyperlink>
        </w:p>
        <w:p w14:paraId="49C70C4F" w14:textId="779A704A" w:rsidR="003B2863" w:rsidRDefault="001C5F37">
          <w:pPr>
            <w:pStyle w:val="TOC3"/>
            <w:tabs>
              <w:tab w:val="left" w:pos="1931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3492117" w:history="1">
            <w:r w:rsidR="003B2863" w:rsidRPr="001D0025">
              <w:rPr>
                <w:rStyle w:val="Hyperlink"/>
                <w:noProof/>
              </w:rPr>
              <w:t>1.1.4</w:t>
            </w:r>
            <w:r w:rsidR="003B286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3B2863" w:rsidRPr="001D0025">
              <w:rPr>
                <w:rStyle w:val="Hyperlink"/>
                <w:noProof/>
              </w:rPr>
              <w:t>Устранение дисбаланса в данных.</w:t>
            </w:r>
            <w:r w:rsidR="003B2863">
              <w:rPr>
                <w:noProof/>
                <w:webHidden/>
              </w:rPr>
              <w:tab/>
            </w:r>
            <w:r w:rsidR="003B2863">
              <w:rPr>
                <w:noProof/>
                <w:webHidden/>
              </w:rPr>
              <w:fldChar w:fldCharType="begin"/>
            </w:r>
            <w:r w:rsidR="003B2863">
              <w:rPr>
                <w:noProof/>
                <w:webHidden/>
              </w:rPr>
              <w:instrText xml:space="preserve"> PAGEREF _Toc163492117 \h </w:instrText>
            </w:r>
            <w:r w:rsidR="003B2863">
              <w:rPr>
                <w:noProof/>
                <w:webHidden/>
              </w:rPr>
            </w:r>
            <w:r w:rsidR="003B2863">
              <w:rPr>
                <w:noProof/>
                <w:webHidden/>
              </w:rPr>
              <w:fldChar w:fldCharType="separate"/>
            </w:r>
            <w:r w:rsidR="003B2863">
              <w:rPr>
                <w:noProof/>
                <w:webHidden/>
              </w:rPr>
              <w:t>11</w:t>
            </w:r>
            <w:r w:rsidR="003B2863">
              <w:rPr>
                <w:noProof/>
                <w:webHidden/>
              </w:rPr>
              <w:fldChar w:fldCharType="end"/>
            </w:r>
          </w:hyperlink>
        </w:p>
        <w:p w14:paraId="743010E2" w14:textId="167DB27D" w:rsidR="003B2863" w:rsidRDefault="001C5F37">
          <w:pPr>
            <w:pStyle w:val="TOC2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3492118" w:history="1">
            <w:r w:rsidR="003B2863" w:rsidRPr="001D0025">
              <w:rPr>
                <w:rStyle w:val="Hyperlink"/>
                <w:noProof/>
              </w:rPr>
              <w:t>1.2</w:t>
            </w:r>
            <w:r w:rsidR="003B286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3B2863" w:rsidRPr="001D0025">
              <w:rPr>
                <w:rStyle w:val="Hyperlink"/>
                <w:noProof/>
              </w:rPr>
              <w:t>Выводы по разделу</w:t>
            </w:r>
            <w:r w:rsidR="003B2863">
              <w:rPr>
                <w:noProof/>
                <w:webHidden/>
              </w:rPr>
              <w:tab/>
            </w:r>
            <w:r w:rsidR="003B2863">
              <w:rPr>
                <w:noProof/>
                <w:webHidden/>
              </w:rPr>
              <w:fldChar w:fldCharType="begin"/>
            </w:r>
            <w:r w:rsidR="003B2863">
              <w:rPr>
                <w:noProof/>
                <w:webHidden/>
              </w:rPr>
              <w:instrText xml:space="preserve"> PAGEREF _Toc163492118 \h </w:instrText>
            </w:r>
            <w:r w:rsidR="003B2863">
              <w:rPr>
                <w:noProof/>
                <w:webHidden/>
              </w:rPr>
            </w:r>
            <w:r w:rsidR="003B2863">
              <w:rPr>
                <w:noProof/>
                <w:webHidden/>
              </w:rPr>
              <w:fldChar w:fldCharType="separate"/>
            </w:r>
            <w:r w:rsidR="003B2863">
              <w:rPr>
                <w:noProof/>
                <w:webHidden/>
              </w:rPr>
              <w:t>12</w:t>
            </w:r>
            <w:r w:rsidR="003B2863">
              <w:rPr>
                <w:noProof/>
                <w:webHidden/>
              </w:rPr>
              <w:fldChar w:fldCharType="end"/>
            </w:r>
          </w:hyperlink>
        </w:p>
        <w:p w14:paraId="7304944D" w14:textId="54CBA8FB" w:rsidR="003B2863" w:rsidRDefault="001C5F37">
          <w:pPr>
            <w:pStyle w:val="TOC1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3492119" w:history="1">
            <w:r w:rsidR="003B2863" w:rsidRPr="001D0025">
              <w:rPr>
                <w:rStyle w:val="Hyperlink"/>
                <w:noProof/>
              </w:rPr>
              <w:t>2</w:t>
            </w:r>
            <w:r w:rsidR="003B286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3B2863" w:rsidRPr="001D0025">
              <w:rPr>
                <w:rStyle w:val="Hyperlink"/>
                <w:noProof/>
              </w:rPr>
              <w:t>Сравнение различных моделей</w:t>
            </w:r>
            <w:r w:rsidR="003B2863">
              <w:rPr>
                <w:noProof/>
                <w:webHidden/>
              </w:rPr>
              <w:tab/>
            </w:r>
            <w:r w:rsidR="003B2863">
              <w:rPr>
                <w:noProof/>
                <w:webHidden/>
              </w:rPr>
              <w:fldChar w:fldCharType="begin"/>
            </w:r>
            <w:r w:rsidR="003B2863">
              <w:rPr>
                <w:noProof/>
                <w:webHidden/>
              </w:rPr>
              <w:instrText xml:space="preserve"> PAGEREF _Toc163492119 \h </w:instrText>
            </w:r>
            <w:r w:rsidR="003B2863">
              <w:rPr>
                <w:noProof/>
                <w:webHidden/>
              </w:rPr>
            </w:r>
            <w:r w:rsidR="003B2863">
              <w:rPr>
                <w:noProof/>
                <w:webHidden/>
              </w:rPr>
              <w:fldChar w:fldCharType="separate"/>
            </w:r>
            <w:r w:rsidR="003B2863">
              <w:rPr>
                <w:noProof/>
                <w:webHidden/>
              </w:rPr>
              <w:t>13</w:t>
            </w:r>
            <w:r w:rsidR="003B2863">
              <w:rPr>
                <w:noProof/>
                <w:webHidden/>
              </w:rPr>
              <w:fldChar w:fldCharType="end"/>
            </w:r>
          </w:hyperlink>
        </w:p>
        <w:p w14:paraId="11BA44E3" w14:textId="0D5020B6" w:rsidR="003B2863" w:rsidRDefault="001C5F37">
          <w:pPr>
            <w:pStyle w:val="TOC2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3492120" w:history="1">
            <w:r w:rsidR="003B2863" w:rsidRPr="001D0025">
              <w:rPr>
                <w:rStyle w:val="Hyperlink"/>
                <w:noProof/>
              </w:rPr>
              <w:t>2.1</w:t>
            </w:r>
            <w:r w:rsidR="003B286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3B2863" w:rsidRPr="001D0025">
              <w:rPr>
                <w:rStyle w:val="Hyperlink"/>
                <w:noProof/>
              </w:rPr>
              <w:t>Обучение и тестирование моделей</w:t>
            </w:r>
            <w:r w:rsidR="003B2863">
              <w:rPr>
                <w:noProof/>
                <w:webHidden/>
              </w:rPr>
              <w:tab/>
            </w:r>
            <w:r w:rsidR="003B2863">
              <w:rPr>
                <w:noProof/>
                <w:webHidden/>
              </w:rPr>
              <w:fldChar w:fldCharType="begin"/>
            </w:r>
            <w:r w:rsidR="003B2863">
              <w:rPr>
                <w:noProof/>
                <w:webHidden/>
              </w:rPr>
              <w:instrText xml:space="preserve"> PAGEREF _Toc163492120 \h </w:instrText>
            </w:r>
            <w:r w:rsidR="003B2863">
              <w:rPr>
                <w:noProof/>
                <w:webHidden/>
              </w:rPr>
            </w:r>
            <w:r w:rsidR="003B2863">
              <w:rPr>
                <w:noProof/>
                <w:webHidden/>
              </w:rPr>
              <w:fldChar w:fldCharType="separate"/>
            </w:r>
            <w:r w:rsidR="003B2863">
              <w:rPr>
                <w:noProof/>
                <w:webHidden/>
              </w:rPr>
              <w:t>13</w:t>
            </w:r>
            <w:r w:rsidR="003B2863">
              <w:rPr>
                <w:noProof/>
                <w:webHidden/>
              </w:rPr>
              <w:fldChar w:fldCharType="end"/>
            </w:r>
          </w:hyperlink>
        </w:p>
        <w:p w14:paraId="31F17622" w14:textId="4AD87617" w:rsidR="003B2863" w:rsidRDefault="001C5F37">
          <w:pPr>
            <w:pStyle w:val="TOC3"/>
            <w:tabs>
              <w:tab w:val="left" w:pos="1931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3492121" w:history="1">
            <w:r w:rsidR="003B2863" w:rsidRPr="001D0025">
              <w:rPr>
                <w:rStyle w:val="Hyperlink"/>
                <w:noProof/>
              </w:rPr>
              <w:t>2.1.1</w:t>
            </w:r>
            <w:r w:rsidR="003B286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3B2863" w:rsidRPr="001D0025">
              <w:rPr>
                <w:rStyle w:val="Hyperlink"/>
                <w:noProof/>
              </w:rPr>
              <w:t>Кросс-валидация</w:t>
            </w:r>
            <w:r w:rsidR="003B2863">
              <w:rPr>
                <w:noProof/>
                <w:webHidden/>
              </w:rPr>
              <w:tab/>
            </w:r>
            <w:r w:rsidR="003B2863">
              <w:rPr>
                <w:noProof/>
                <w:webHidden/>
              </w:rPr>
              <w:fldChar w:fldCharType="begin"/>
            </w:r>
            <w:r w:rsidR="003B2863">
              <w:rPr>
                <w:noProof/>
                <w:webHidden/>
              </w:rPr>
              <w:instrText xml:space="preserve"> PAGEREF _Toc163492121 \h </w:instrText>
            </w:r>
            <w:r w:rsidR="003B2863">
              <w:rPr>
                <w:noProof/>
                <w:webHidden/>
              </w:rPr>
            </w:r>
            <w:r w:rsidR="003B2863">
              <w:rPr>
                <w:noProof/>
                <w:webHidden/>
              </w:rPr>
              <w:fldChar w:fldCharType="separate"/>
            </w:r>
            <w:r w:rsidR="003B2863">
              <w:rPr>
                <w:noProof/>
                <w:webHidden/>
              </w:rPr>
              <w:t>13</w:t>
            </w:r>
            <w:r w:rsidR="003B2863">
              <w:rPr>
                <w:noProof/>
                <w:webHidden/>
              </w:rPr>
              <w:fldChar w:fldCharType="end"/>
            </w:r>
          </w:hyperlink>
        </w:p>
        <w:p w14:paraId="174DBCA3" w14:textId="64B749FA" w:rsidR="003B2863" w:rsidRDefault="001C5F37">
          <w:pPr>
            <w:pStyle w:val="TOC3"/>
            <w:tabs>
              <w:tab w:val="left" w:pos="1931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3492122" w:history="1">
            <w:r w:rsidR="003B2863" w:rsidRPr="001D0025">
              <w:rPr>
                <w:rStyle w:val="Hyperlink"/>
                <w:noProof/>
              </w:rPr>
              <w:t>2.1.2</w:t>
            </w:r>
            <w:r w:rsidR="003B286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3B2863" w:rsidRPr="001D0025">
              <w:rPr>
                <w:rStyle w:val="Hyperlink"/>
                <w:noProof/>
              </w:rPr>
              <w:t>Тестирование лучших моделей на тестовой выборке</w:t>
            </w:r>
            <w:r w:rsidR="003B2863">
              <w:rPr>
                <w:noProof/>
                <w:webHidden/>
              </w:rPr>
              <w:tab/>
            </w:r>
            <w:r w:rsidR="003B2863">
              <w:rPr>
                <w:noProof/>
                <w:webHidden/>
              </w:rPr>
              <w:fldChar w:fldCharType="begin"/>
            </w:r>
            <w:r w:rsidR="003B2863">
              <w:rPr>
                <w:noProof/>
                <w:webHidden/>
              </w:rPr>
              <w:instrText xml:space="preserve"> PAGEREF _Toc163492122 \h </w:instrText>
            </w:r>
            <w:r w:rsidR="003B2863">
              <w:rPr>
                <w:noProof/>
                <w:webHidden/>
              </w:rPr>
            </w:r>
            <w:r w:rsidR="003B2863">
              <w:rPr>
                <w:noProof/>
                <w:webHidden/>
              </w:rPr>
              <w:fldChar w:fldCharType="separate"/>
            </w:r>
            <w:r w:rsidR="003B2863">
              <w:rPr>
                <w:noProof/>
                <w:webHidden/>
              </w:rPr>
              <w:t>15</w:t>
            </w:r>
            <w:r w:rsidR="003B2863">
              <w:rPr>
                <w:noProof/>
                <w:webHidden/>
              </w:rPr>
              <w:fldChar w:fldCharType="end"/>
            </w:r>
          </w:hyperlink>
        </w:p>
        <w:p w14:paraId="1C4A7B3B" w14:textId="3E483B8A" w:rsidR="003B2863" w:rsidRDefault="001C5F37">
          <w:pPr>
            <w:pStyle w:val="TOC2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3492123" w:history="1">
            <w:r w:rsidR="003B2863" w:rsidRPr="001D0025">
              <w:rPr>
                <w:rStyle w:val="Hyperlink"/>
                <w:noProof/>
              </w:rPr>
              <w:t>2.2</w:t>
            </w:r>
            <w:r w:rsidR="003B286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3B2863" w:rsidRPr="001D0025">
              <w:rPr>
                <w:rStyle w:val="Hyperlink"/>
                <w:noProof/>
              </w:rPr>
              <w:t>Выводы по разделу</w:t>
            </w:r>
            <w:r w:rsidR="003B2863">
              <w:rPr>
                <w:noProof/>
                <w:webHidden/>
              </w:rPr>
              <w:tab/>
            </w:r>
            <w:r w:rsidR="003B2863">
              <w:rPr>
                <w:noProof/>
                <w:webHidden/>
              </w:rPr>
              <w:fldChar w:fldCharType="begin"/>
            </w:r>
            <w:r w:rsidR="003B2863">
              <w:rPr>
                <w:noProof/>
                <w:webHidden/>
              </w:rPr>
              <w:instrText xml:space="preserve"> PAGEREF _Toc163492123 \h </w:instrText>
            </w:r>
            <w:r w:rsidR="003B2863">
              <w:rPr>
                <w:noProof/>
                <w:webHidden/>
              </w:rPr>
            </w:r>
            <w:r w:rsidR="003B2863">
              <w:rPr>
                <w:noProof/>
                <w:webHidden/>
              </w:rPr>
              <w:fldChar w:fldCharType="separate"/>
            </w:r>
            <w:r w:rsidR="003B2863">
              <w:rPr>
                <w:noProof/>
                <w:webHidden/>
              </w:rPr>
              <w:t>16</w:t>
            </w:r>
            <w:r w:rsidR="003B2863">
              <w:rPr>
                <w:noProof/>
                <w:webHidden/>
              </w:rPr>
              <w:fldChar w:fldCharType="end"/>
            </w:r>
          </w:hyperlink>
        </w:p>
        <w:p w14:paraId="70663AE1" w14:textId="33CF1F6E" w:rsidR="003B2863" w:rsidRDefault="001C5F37">
          <w:pPr>
            <w:pStyle w:val="TOC1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3492124" w:history="1">
            <w:r w:rsidR="003B2863" w:rsidRPr="001D0025">
              <w:rPr>
                <w:rStyle w:val="Hyperlink"/>
                <w:noProof/>
              </w:rPr>
              <w:t>3</w:t>
            </w:r>
            <w:r w:rsidR="003B286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3B2863" w:rsidRPr="001D0025">
              <w:rPr>
                <w:rStyle w:val="Hyperlink"/>
                <w:noProof/>
              </w:rPr>
              <w:t>Заключение</w:t>
            </w:r>
            <w:r w:rsidR="003B2863">
              <w:rPr>
                <w:noProof/>
                <w:webHidden/>
              </w:rPr>
              <w:tab/>
            </w:r>
            <w:r w:rsidR="003B2863">
              <w:rPr>
                <w:noProof/>
                <w:webHidden/>
              </w:rPr>
              <w:fldChar w:fldCharType="begin"/>
            </w:r>
            <w:r w:rsidR="003B2863">
              <w:rPr>
                <w:noProof/>
                <w:webHidden/>
              </w:rPr>
              <w:instrText xml:space="preserve"> PAGEREF _Toc163492124 \h </w:instrText>
            </w:r>
            <w:r w:rsidR="003B2863">
              <w:rPr>
                <w:noProof/>
                <w:webHidden/>
              </w:rPr>
            </w:r>
            <w:r w:rsidR="003B2863">
              <w:rPr>
                <w:noProof/>
                <w:webHidden/>
              </w:rPr>
              <w:fldChar w:fldCharType="separate"/>
            </w:r>
            <w:r w:rsidR="003B2863">
              <w:rPr>
                <w:noProof/>
                <w:webHidden/>
              </w:rPr>
              <w:t>17</w:t>
            </w:r>
            <w:r w:rsidR="003B2863">
              <w:rPr>
                <w:noProof/>
                <w:webHidden/>
              </w:rPr>
              <w:fldChar w:fldCharType="end"/>
            </w:r>
          </w:hyperlink>
        </w:p>
        <w:p w14:paraId="1CEDCFA3" w14:textId="74DEC660" w:rsidR="003B2863" w:rsidRDefault="001C5F37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3492125" w:history="1">
            <w:r w:rsidR="003B2863" w:rsidRPr="001D0025">
              <w:rPr>
                <w:rStyle w:val="Hyperlink"/>
                <w:noProof/>
              </w:rPr>
              <w:t>Библиографический список</w:t>
            </w:r>
            <w:r w:rsidR="003B2863">
              <w:rPr>
                <w:noProof/>
                <w:webHidden/>
              </w:rPr>
              <w:tab/>
            </w:r>
            <w:r w:rsidR="003B2863">
              <w:rPr>
                <w:noProof/>
                <w:webHidden/>
              </w:rPr>
              <w:fldChar w:fldCharType="begin"/>
            </w:r>
            <w:r w:rsidR="003B2863">
              <w:rPr>
                <w:noProof/>
                <w:webHidden/>
              </w:rPr>
              <w:instrText xml:space="preserve"> PAGEREF _Toc163492125 \h </w:instrText>
            </w:r>
            <w:r w:rsidR="003B2863">
              <w:rPr>
                <w:noProof/>
                <w:webHidden/>
              </w:rPr>
            </w:r>
            <w:r w:rsidR="003B2863">
              <w:rPr>
                <w:noProof/>
                <w:webHidden/>
              </w:rPr>
              <w:fldChar w:fldCharType="separate"/>
            </w:r>
            <w:r w:rsidR="003B2863">
              <w:rPr>
                <w:noProof/>
                <w:webHidden/>
              </w:rPr>
              <w:t>18</w:t>
            </w:r>
            <w:r w:rsidR="003B2863">
              <w:rPr>
                <w:noProof/>
                <w:webHidden/>
              </w:rPr>
              <w:fldChar w:fldCharType="end"/>
            </w:r>
          </w:hyperlink>
        </w:p>
        <w:p w14:paraId="6A436A77" w14:textId="517E00EE" w:rsidR="003B2863" w:rsidRDefault="001C5F37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3492126" w:history="1">
            <w:r w:rsidR="003B2863" w:rsidRPr="001D0025">
              <w:rPr>
                <w:rStyle w:val="Hyperlink"/>
                <w:noProof/>
              </w:rPr>
              <w:t>Приложения</w:t>
            </w:r>
            <w:r w:rsidR="003B2863">
              <w:rPr>
                <w:noProof/>
                <w:webHidden/>
              </w:rPr>
              <w:tab/>
            </w:r>
            <w:r w:rsidR="003B2863">
              <w:rPr>
                <w:noProof/>
                <w:webHidden/>
              </w:rPr>
              <w:fldChar w:fldCharType="begin"/>
            </w:r>
            <w:r w:rsidR="003B2863">
              <w:rPr>
                <w:noProof/>
                <w:webHidden/>
              </w:rPr>
              <w:instrText xml:space="preserve"> PAGEREF _Toc163492126 \h </w:instrText>
            </w:r>
            <w:r w:rsidR="003B2863">
              <w:rPr>
                <w:noProof/>
                <w:webHidden/>
              </w:rPr>
            </w:r>
            <w:r w:rsidR="003B2863">
              <w:rPr>
                <w:noProof/>
                <w:webHidden/>
              </w:rPr>
              <w:fldChar w:fldCharType="separate"/>
            </w:r>
            <w:r w:rsidR="003B2863">
              <w:rPr>
                <w:noProof/>
                <w:webHidden/>
              </w:rPr>
              <w:t>19</w:t>
            </w:r>
            <w:r w:rsidR="003B2863">
              <w:rPr>
                <w:noProof/>
                <w:webHidden/>
              </w:rPr>
              <w:fldChar w:fldCharType="end"/>
            </w:r>
          </w:hyperlink>
        </w:p>
        <w:p w14:paraId="375857A9" w14:textId="4CA5657B" w:rsidR="003B2863" w:rsidRDefault="001C5F37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3492127" w:history="1">
            <w:r w:rsidR="003B2863" w:rsidRPr="001D0025">
              <w:rPr>
                <w:rStyle w:val="Hyperlink"/>
                <w:noProof/>
              </w:rPr>
              <w:t>Приложение А. Листинги программы</w:t>
            </w:r>
            <w:r w:rsidR="003B2863">
              <w:rPr>
                <w:noProof/>
                <w:webHidden/>
              </w:rPr>
              <w:tab/>
            </w:r>
            <w:r w:rsidR="003B2863">
              <w:rPr>
                <w:noProof/>
                <w:webHidden/>
              </w:rPr>
              <w:fldChar w:fldCharType="begin"/>
            </w:r>
            <w:r w:rsidR="003B2863">
              <w:rPr>
                <w:noProof/>
                <w:webHidden/>
              </w:rPr>
              <w:instrText xml:space="preserve"> PAGEREF _Toc163492127 \h </w:instrText>
            </w:r>
            <w:r w:rsidR="003B2863">
              <w:rPr>
                <w:noProof/>
                <w:webHidden/>
              </w:rPr>
            </w:r>
            <w:r w:rsidR="003B2863">
              <w:rPr>
                <w:noProof/>
                <w:webHidden/>
              </w:rPr>
              <w:fldChar w:fldCharType="separate"/>
            </w:r>
            <w:r w:rsidR="003B2863">
              <w:rPr>
                <w:noProof/>
                <w:webHidden/>
              </w:rPr>
              <w:t>19</w:t>
            </w:r>
            <w:r w:rsidR="003B2863">
              <w:rPr>
                <w:noProof/>
                <w:webHidden/>
              </w:rPr>
              <w:fldChar w:fldCharType="end"/>
            </w:r>
          </w:hyperlink>
        </w:p>
        <w:p w14:paraId="77F9939E" w14:textId="5327AE9B" w:rsidR="003E32DB" w:rsidRDefault="00645AE5" w:rsidP="00173587">
          <w:pPr>
            <w:jc w:val="center"/>
          </w:pPr>
          <w:r>
            <w:fldChar w:fldCharType="end"/>
          </w:r>
        </w:p>
      </w:sdtContent>
    </w:sdt>
    <w:p w14:paraId="4A9D646D" w14:textId="295D3651" w:rsidR="003E32DB" w:rsidRPr="003E32DB" w:rsidRDefault="003E32DB" w:rsidP="00906EFD">
      <w:r>
        <w:br w:type="page"/>
      </w:r>
    </w:p>
    <w:p w14:paraId="2D8C57B3" w14:textId="688CC15C" w:rsidR="003E32DB" w:rsidRDefault="003E32DB" w:rsidP="0050734D">
      <w:pPr>
        <w:pStyle w:val="Heading1"/>
      </w:pPr>
      <w:bookmarkStart w:id="0" w:name="_Toc163492111"/>
      <w:r>
        <w:lastRenderedPageBreak/>
        <w:t>В</w:t>
      </w:r>
      <w:r w:rsidR="002F1613">
        <w:t>ведение</w:t>
      </w:r>
      <w:bookmarkEnd w:id="0"/>
    </w:p>
    <w:p w14:paraId="3388FEEB" w14:textId="7ECD8444" w:rsidR="003E32DB" w:rsidRDefault="003E32DB" w:rsidP="0050734D">
      <w:pPr>
        <w:spacing w:line="360" w:lineRule="auto"/>
      </w:pPr>
    </w:p>
    <w:p w14:paraId="43089CC6" w14:textId="77777777" w:rsidR="00ED2A65" w:rsidRPr="00906EFD" w:rsidRDefault="002F1613" w:rsidP="0050734D">
      <w:pPr>
        <w:spacing w:line="360" w:lineRule="auto"/>
      </w:pPr>
      <w:r w:rsidRPr="00906EFD">
        <w:t>В современном мире, где финансовые кредиты играют довольно большую роль в жизни и финансовой устойчивости многих людей, важно обеспечить эффективное управление рисками, связанными с выдачей кредитов. Одним из наиболее важных инструментов для этой цели является кредитный скоринг, который позволяет оценить вероятность возврата кредита заёмщиком на основе различных характеристик и истории его кредитного поведения.</w:t>
      </w:r>
      <w:r w:rsidR="006951DA" w:rsidRPr="00906EFD">
        <w:t xml:space="preserve"> И, несмотря на уже существующие модели и методы в данной области, вопрос о повышении эффективности кредитного скоринга и адаптации для нужд конкретных банков до сих пор остаётся открытым.</w:t>
      </w:r>
    </w:p>
    <w:p w14:paraId="1915DD6F" w14:textId="40B6E1FE" w:rsidR="002F1613" w:rsidRPr="00906EFD" w:rsidRDefault="002F1613" w:rsidP="0050734D">
      <w:pPr>
        <w:spacing w:line="360" w:lineRule="auto"/>
      </w:pPr>
      <w:r w:rsidRPr="00906EFD">
        <w:t xml:space="preserve">Таким образом, проблема данного исследования заключается в </w:t>
      </w:r>
      <w:r w:rsidR="006951DA" w:rsidRPr="00906EFD">
        <w:t xml:space="preserve">отстутствии универсального метода для предсказания кредитного скоринга с высокой эффективностью и </w:t>
      </w:r>
      <w:r w:rsidRPr="00906EFD">
        <w:t>необходимости исследования и сравнения различных моделей</w:t>
      </w:r>
      <w:r w:rsidR="006951DA" w:rsidRPr="00906EFD">
        <w:t xml:space="preserve"> </w:t>
      </w:r>
      <w:r w:rsidRPr="00906EFD">
        <w:t xml:space="preserve">с целью определения наиболее </w:t>
      </w:r>
      <w:r w:rsidR="006951DA" w:rsidRPr="00906EFD">
        <w:t>точной</w:t>
      </w:r>
      <w:r w:rsidRPr="00906EFD">
        <w:t>.</w:t>
      </w:r>
    </w:p>
    <w:p w14:paraId="76DCAC82" w14:textId="24224400" w:rsidR="002F1613" w:rsidRPr="00906EFD" w:rsidRDefault="002F1613" w:rsidP="0050734D">
      <w:pPr>
        <w:spacing w:line="360" w:lineRule="auto"/>
      </w:pPr>
      <w:r w:rsidRPr="00906EFD">
        <w:t xml:space="preserve">Целью курсового проекта является </w:t>
      </w:r>
      <w:r w:rsidR="00ED2A65" w:rsidRPr="00906EFD">
        <w:t>обучение нескольких моделей кредитного скоринга и их сравнение</w:t>
      </w:r>
      <w:r w:rsidRPr="00906EFD">
        <w:t>.</w:t>
      </w:r>
    </w:p>
    <w:p w14:paraId="0AD2F87B" w14:textId="77777777" w:rsidR="002F1613" w:rsidRPr="00906EFD" w:rsidRDefault="002F1613" w:rsidP="0050734D">
      <w:pPr>
        <w:spacing w:line="360" w:lineRule="auto"/>
      </w:pPr>
      <w:r w:rsidRPr="00906EFD">
        <w:t>Для достижения поставленной цели необходимо решить следующие задачи:</w:t>
      </w:r>
    </w:p>
    <w:p w14:paraId="5A9346E5" w14:textId="32F80BB3" w:rsidR="002F1613" w:rsidRPr="00906EFD" w:rsidRDefault="00ED2A65" w:rsidP="0050734D">
      <w:pPr>
        <w:pStyle w:val="ListParagraph"/>
        <w:numPr>
          <w:ilvl w:val="0"/>
          <w:numId w:val="27"/>
        </w:numPr>
        <w:spacing w:line="360" w:lineRule="auto"/>
      </w:pPr>
      <w:r w:rsidRPr="00906EFD">
        <w:t>Изучить исходные данные</w:t>
      </w:r>
      <w:r w:rsidR="002F1613" w:rsidRPr="00906EFD">
        <w:t>.</w:t>
      </w:r>
    </w:p>
    <w:p w14:paraId="5F13B294" w14:textId="0752FFBA" w:rsidR="002F1613" w:rsidRPr="00906EFD" w:rsidRDefault="00ED2A65" w:rsidP="0050734D">
      <w:pPr>
        <w:pStyle w:val="ListParagraph"/>
        <w:numPr>
          <w:ilvl w:val="0"/>
          <w:numId w:val="27"/>
        </w:numPr>
        <w:spacing w:line="360" w:lineRule="auto"/>
      </w:pPr>
      <w:r w:rsidRPr="00906EFD">
        <w:t>Провести анализ данных и выполнить их предобработку</w:t>
      </w:r>
      <w:r w:rsidR="002F1613" w:rsidRPr="00906EFD">
        <w:t>.</w:t>
      </w:r>
    </w:p>
    <w:p w14:paraId="11B6CD7B" w14:textId="4B729038" w:rsidR="002F1613" w:rsidRPr="00906EFD" w:rsidRDefault="00ED2A65" w:rsidP="0050734D">
      <w:pPr>
        <w:pStyle w:val="ListParagraph"/>
        <w:numPr>
          <w:ilvl w:val="0"/>
          <w:numId w:val="27"/>
        </w:numPr>
        <w:spacing w:line="360" w:lineRule="auto"/>
      </w:pPr>
      <w:r w:rsidRPr="00906EFD">
        <w:t>Обучить различные модели машинного обучения на основе выбранного набора данных</w:t>
      </w:r>
      <w:r w:rsidR="002F1613" w:rsidRPr="00906EFD">
        <w:t>.</w:t>
      </w:r>
    </w:p>
    <w:p w14:paraId="2CF5A8DF" w14:textId="77777777" w:rsidR="002F1613" w:rsidRPr="00906EFD" w:rsidRDefault="002F1613" w:rsidP="0050734D">
      <w:pPr>
        <w:pStyle w:val="ListParagraph"/>
        <w:numPr>
          <w:ilvl w:val="0"/>
          <w:numId w:val="27"/>
        </w:numPr>
        <w:spacing w:line="360" w:lineRule="auto"/>
      </w:pPr>
      <w:r w:rsidRPr="00906EFD">
        <w:t>Провести сравнительный анализ эффективности и точности различных моделей.</w:t>
      </w:r>
    </w:p>
    <w:p w14:paraId="5985D971" w14:textId="603894E3" w:rsidR="0018595D" w:rsidRPr="00ED2A65" w:rsidRDefault="002F1613" w:rsidP="0050734D">
      <w:pPr>
        <w:spacing w:line="360" w:lineRule="auto"/>
        <w:rPr>
          <w:rFonts w:ascii="Segoe UI" w:hAnsi="Segoe UI" w:cs="Segoe UI"/>
          <w:sz w:val="24"/>
          <w:szCs w:val="24"/>
          <w:lang w:eastAsia="ru-RU"/>
        </w:rPr>
      </w:pPr>
      <w:r w:rsidRPr="00906EFD">
        <w:t xml:space="preserve">Курсовой проект включает </w:t>
      </w:r>
      <w:r w:rsidR="009D2229" w:rsidRPr="00906EFD">
        <w:t>два</w:t>
      </w:r>
      <w:r w:rsidRPr="00906EFD">
        <w:t xml:space="preserve"> основных раздела. В первом</w:t>
      </w:r>
      <w:r w:rsidR="00ED2A65" w:rsidRPr="00906EFD">
        <w:t xml:space="preserve"> будут описаны методы, использованные для предобработки данных</w:t>
      </w:r>
      <w:r w:rsidR="009D2229" w:rsidRPr="00906EFD">
        <w:t xml:space="preserve"> и отбора </w:t>
      </w:r>
      <w:r w:rsidR="009D2229" w:rsidRPr="00906EFD">
        <w:lastRenderedPageBreak/>
        <w:t>признаков</w:t>
      </w:r>
      <w:r w:rsidRPr="00906EFD">
        <w:t>.</w:t>
      </w:r>
      <w:r w:rsidR="00ED2A65" w:rsidRPr="00906EFD">
        <w:t xml:space="preserve"> </w:t>
      </w:r>
      <w:r w:rsidR="009D2229" w:rsidRPr="00906EFD">
        <w:t>Во втором</w:t>
      </w:r>
      <w:r w:rsidR="00ED2A65" w:rsidRPr="00906EFD">
        <w:t xml:space="preserve"> разделе будет </w:t>
      </w:r>
      <w:r w:rsidR="009D2229" w:rsidRPr="00906EFD">
        <w:t>описано</w:t>
      </w:r>
      <w:r w:rsidR="00ED2A65" w:rsidRPr="00906EFD">
        <w:t xml:space="preserve"> </w:t>
      </w:r>
      <w:r w:rsidR="009D2229" w:rsidRPr="00906EFD">
        <w:t xml:space="preserve">обучение и </w:t>
      </w:r>
      <w:r w:rsidR="00ED2A65" w:rsidRPr="00906EFD">
        <w:t>сравнение различных моделей машинного обучения.</w:t>
      </w:r>
      <w:r w:rsidR="0018595D">
        <w:rPr>
          <w:szCs w:val="24"/>
        </w:rPr>
        <w:br w:type="page"/>
      </w:r>
    </w:p>
    <w:p w14:paraId="085F1D1E" w14:textId="60D33552" w:rsidR="0018595D" w:rsidRDefault="00132D34" w:rsidP="0050734D">
      <w:pPr>
        <w:pStyle w:val="Heading1"/>
        <w:numPr>
          <w:ilvl w:val="0"/>
          <w:numId w:val="4"/>
        </w:numPr>
      </w:pPr>
      <w:bookmarkStart w:id="1" w:name="_Toc163492112"/>
      <w:r>
        <w:lastRenderedPageBreak/>
        <w:t>Подготовка данных</w:t>
      </w:r>
      <w:bookmarkEnd w:id="1"/>
    </w:p>
    <w:p w14:paraId="53587724" w14:textId="77777777" w:rsidR="006206F1" w:rsidRPr="00041AEF" w:rsidRDefault="006206F1" w:rsidP="0050734D">
      <w:pPr>
        <w:spacing w:line="360" w:lineRule="auto"/>
      </w:pPr>
    </w:p>
    <w:p w14:paraId="3008E5E2" w14:textId="5CEAE4CA" w:rsidR="0018595D" w:rsidRDefault="00132D34" w:rsidP="0050734D">
      <w:pPr>
        <w:pStyle w:val="Heading2"/>
      </w:pPr>
      <w:bookmarkStart w:id="2" w:name="_Toc163492113"/>
      <w:r>
        <w:t>Предобработка признаков</w:t>
      </w:r>
      <w:bookmarkEnd w:id="2"/>
    </w:p>
    <w:p w14:paraId="1837AA88" w14:textId="77777777" w:rsidR="006206F1" w:rsidRPr="00F258E1" w:rsidRDefault="006206F1" w:rsidP="0050734D">
      <w:pPr>
        <w:spacing w:line="360" w:lineRule="auto"/>
      </w:pPr>
    </w:p>
    <w:p w14:paraId="1C1CA8AC" w14:textId="7A4A1D4A" w:rsidR="00645AE5" w:rsidRDefault="00132D34" w:rsidP="0050734D">
      <w:pPr>
        <w:pStyle w:val="Heading3"/>
      </w:pPr>
      <w:bookmarkStart w:id="3" w:name="_Toc163492114"/>
      <w:r>
        <w:t>Описание исходных данных</w:t>
      </w:r>
      <w:bookmarkEnd w:id="3"/>
    </w:p>
    <w:p w14:paraId="6ADCF6E6" w14:textId="7EED1CB6" w:rsidR="00132D34" w:rsidRPr="00B335D0" w:rsidRDefault="00132D34" w:rsidP="0050734D">
      <w:pPr>
        <w:spacing w:line="360" w:lineRule="auto"/>
      </w:pPr>
      <w:r>
        <w:t xml:space="preserve">Исходные данные представляли собой </w:t>
      </w:r>
      <w:r>
        <w:rPr>
          <w:lang w:val="en-US"/>
        </w:rPr>
        <w:t>csv</w:t>
      </w:r>
      <w:r w:rsidRPr="00132D34">
        <w:t xml:space="preserve"> </w:t>
      </w:r>
      <w:r>
        <w:t>файл, содержащий 100 тысяч записей о взятых кредитах. Данные содержали 27 признаков, а именно</w:t>
      </w:r>
      <w:r w:rsidRPr="00B335D0">
        <w:t>:</w:t>
      </w:r>
    </w:p>
    <w:p w14:paraId="091715A0" w14:textId="77777777" w:rsidR="00B335D0" w:rsidRDefault="00132D34" w:rsidP="0050734D">
      <w:pPr>
        <w:pStyle w:val="ListParagraph"/>
        <w:numPr>
          <w:ilvl w:val="0"/>
          <w:numId w:val="24"/>
        </w:numPr>
        <w:spacing w:line="360" w:lineRule="auto"/>
      </w:pPr>
      <w:r w:rsidRPr="00B335D0">
        <w:t xml:space="preserve">ID – </w:t>
      </w:r>
      <w:r w:rsidR="002C0DCF" w:rsidRPr="00B335D0">
        <w:t>у</w:t>
      </w:r>
      <w:r w:rsidRPr="00B335D0">
        <w:t>никальный идентификатор записи</w:t>
      </w:r>
    </w:p>
    <w:p w14:paraId="75025F3C" w14:textId="732773F2" w:rsidR="00B335D0" w:rsidRDefault="00132D34" w:rsidP="0050734D">
      <w:pPr>
        <w:pStyle w:val="ListParagraph"/>
        <w:numPr>
          <w:ilvl w:val="0"/>
          <w:numId w:val="24"/>
        </w:numPr>
        <w:spacing w:line="360" w:lineRule="auto"/>
      </w:pPr>
      <w:r w:rsidRPr="00B335D0">
        <w:t xml:space="preserve">Customer_ID - </w:t>
      </w:r>
      <w:r w:rsidR="002C0DCF" w:rsidRPr="00B335D0">
        <w:t>у</w:t>
      </w:r>
      <w:r w:rsidRPr="00B335D0">
        <w:t>никальный идентификатор человека</w:t>
      </w:r>
    </w:p>
    <w:p w14:paraId="359B304D" w14:textId="3D07E6A1" w:rsidR="00B335D0" w:rsidRDefault="00132D34" w:rsidP="0050734D">
      <w:pPr>
        <w:pStyle w:val="ListParagraph"/>
        <w:numPr>
          <w:ilvl w:val="0"/>
          <w:numId w:val="24"/>
        </w:numPr>
        <w:spacing w:line="360" w:lineRule="auto"/>
      </w:pPr>
      <w:r w:rsidRPr="00B335D0">
        <w:t xml:space="preserve">Month – </w:t>
      </w:r>
      <w:r w:rsidR="002C0DCF" w:rsidRPr="00B335D0">
        <w:t>м</w:t>
      </w:r>
      <w:r w:rsidRPr="00B335D0">
        <w:t>есяц года</w:t>
      </w:r>
    </w:p>
    <w:p w14:paraId="07E947EF" w14:textId="17233729" w:rsidR="00B335D0" w:rsidRDefault="00132D34" w:rsidP="0050734D">
      <w:pPr>
        <w:pStyle w:val="ListParagraph"/>
        <w:numPr>
          <w:ilvl w:val="0"/>
          <w:numId w:val="24"/>
        </w:numPr>
        <w:spacing w:line="360" w:lineRule="auto"/>
      </w:pPr>
      <w:r w:rsidRPr="00B335D0">
        <w:t xml:space="preserve">Name – </w:t>
      </w:r>
      <w:r w:rsidR="002C0DCF" w:rsidRPr="00B335D0">
        <w:t>и</w:t>
      </w:r>
      <w:r w:rsidRPr="00B335D0">
        <w:t>мя человека</w:t>
      </w:r>
    </w:p>
    <w:p w14:paraId="15CD66B4" w14:textId="1D1DB130" w:rsidR="00B335D0" w:rsidRDefault="00132D34" w:rsidP="0050734D">
      <w:pPr>
        <w:pStyle w:val="ListParagraph"/>
        <w:numPr>
          <w:ilvl w:val="0"/>
          <w:numId w:val="24"/>
        </w:numPr>
        <w:spacing w:line="360" w:lineRule="auto"/>
      </w:pPr>
      <w:r w:rsidRPr="00B335D0">
        <w:t>Age - возраст человека</w:t>
      </w:r>
    </w:p>
    <w:p w14:paraId="3884AA64" w14:textId="66B08651" w:rsidR="00B335D0" w:rsidRDefault="00132D34" w:rsidP="0050734D">
      <w:pPr>
        <w:pStyle w:val="ListParagraph"/>
        <w:numPr>
          <w:ilvl w:val="0"/>
          <w:numId w:val="24"/>
        </w:numPr>
        <w:spacing w:line="360" w:lineRule="auto"/>
      </w:pPr>
      <w:r w:rsidRPr="00B335D0">
        <w:t>SSN - номер социального страхования человека</w:t>
      </w:r>
    </w:p>
    <w:p w14:paraId="3BF04EB1" w14:textId="27905242" w:rsidR="00B335D0" w:rsidRDefault="00132D34" w:rsidP="0050734D">
      <w:pPr>
        <w:pStyle w:val="ListParagraph"/>
        <w:numPr>
          <w:ilvl w:val="0"/>
          <w:numId w:val="24"/>
        </w:numPr>
        <w:spacing w:line="360" w:lineRule="auto"/>
      </w:pPr>
      <w:r w:rsidRPr="00B335D0">
        <w:t xml:space="preserve">Occupation - </w:t>
      </w:r>
      <w:r w:rsidR="002C0DCF" w:rsidRPr="00B335D0">
        <w:t>род занятий человека</w:t>
      </w:r>
    </w:p>
    <w:p w14:paraId="7C78CE06" w14:textId="73127E9D" w:rsidR="00B335D0" w:rsidRDefault="00132D34" w:rsidP="0050734D">
      <w:pPr>
        <w:pStyle w:val="ListParagraph"/>
        <w:numPr>
          <w:ilvl w:val="0"/>
          <w:numId w:val="24"/>
        </w:numPr>
        <w:spacing w:line="360" w:lineRule="auto"/>
      </w:pPr>
      <w:r w:rsidRPr="00B335D0">
        <w:t xml:space="preserve">Annual_Income - </w:t>
      </w:r>
      <w:r w:rsidR="002C0DCF" w:rsidRPr="00B335D0">
        <w:t>годовой доход человека</w:t>
      </w:r>
    </w:p>
    <w:p w14:paraId="18CC34ED" w14:textId="216321C0" w:rsidR="00B335D0" w:rsidRDefault="00132D34" w:rsidP="0050734D">
      <w:pPr>
        <w:pStyle w:val="ListParagraph"/>
        <w:numPr>
          <w:ilvl w:val="0"/>
          <w:numId w:val="24"/>
        </w:numPr>
        <w:spacing w:line="360" w:lineRule="auto"/>
      </w:pPr>
      <w:r w:rsidRPr="00B335D0">
        <w:t xml:space="preserve">Monthly_Inhand_Salary - </w:t>
      </w:r>
      <w:r w:rsidR="002C0DCF" w:rsidRPr="00B335D0">
        <w:t>ежемесячная базовая зарплата человека</w:t>
      </w:r>
    </w:p>
    <w:p w14:paraId="2AC6055C" w14:textId="52C31756" w:rsidR="00B335D0" w:rsidRDefault="00132D34" w:rsidP="0050734D">
      <w:pPr>
        <w:pStyle w:val="ListParagraph"/>
        <w:numPr>
          <w:ilvl w:val="0"/>
          <w:numId w:val="24"/>
        </w:numPr>
        <w:spacing w:line="360" w:lineRule="auto"/>
      </w:pPr>
      <w:r w:rsidRPr="00B335D0">
        <w:t xml:space="preserve">Num_Bank_Accounts - </w:t>
      </w:r>
      <w:r w:rsidR="002C0DCF" w:rsidRPr="00B335D0">
        <w:t>количество банковских счетов человека</w:t>
      </w:r>
    </w:p>
    <w:p w14:paraId="66A5BDC8" w14:textId="0F1C7BB9" w:rsidR="00B335D0" w:rsidRDefault="00132D34" w:rsidP="0050734D">
      <w:pPr>
        <w:pStyle w:val="ListParagraph"/>
        <w:numPr>
          <w:ilvl w:val="0"/>
          <w:numId w:val="24"/>
        </w:numPr>
        <w:spacing w:line="360" w:lineRule="auto"/>
      </w:pPr>
      <w:r w:rsidRPr="00B335D0">
        <w:t xml:space="preserve">Num_Credit_Card - </w:t>
      </w:r>
      <w:r w:rsidR="002C0DCF" w:rsidRPr="00B335D0">
        <w:t>количество других кредитных карт, имеющихся у человека</w:t>
      </w:r>
    </w:p>
    <w:p w14:paraId="4E25560E" w14:textId="6D5C75B4" w:rsidR="00B335D0" w:rsidRDefault="00132D34" w:rsidP="0050734D">
      <w:pPr>
        <w:pStyle w:val="ListParagraph"/>
        <w:numPr>
          <w:ilvl w:val="0"/>
          <w:numId w:val="24"/>
        </w:numPr>
        <w:spacing w:line="360" w:lineRule="auto"/>
      </w:pPr>
      <w:r w:rsidRPr="00B335D0">
        <w:t xml:space="preserve">Interest_Rate </w:t>
      </w:r>
      <w:r w:rsidR="002C0DCF" w:rsidRPr="00B335D0">
        <w:t>–</w:t>
      </w:r>
      <w:r w:rsidRPr="00B335D0">
        <w:t xml:space="preserve"> </w:t>
      </w:r>
      <w:r w:rsidR="002C0DCF" w:rsidRPr="00B335D0">
        <w:t>процентная ставка по кредитной карте</w:t>
      </w:r>
    </w:p>
    <w:p w14:paraId="3FBA2A5A" w14:textId="002D8538" w:rsidR="00B335D0" w:rsidRDefault="00132D34" w:rsidP="0050734D">
      <w:pPr>
        <w:pStyle w:val="ListParagraph"/>
        <w:numPr>
          <w:ilvl w:val="0"/>
          <w:numId w:val="24"/>
        </w:numPr>
        <w:spacing w:line="360" w:lineRule="auto"/>
      </w:pPr>
      <w:r w:rsidRPr="00B335D0">
        <w:t xml:space="preserve">Num_of_Loan - </w:t>
      </w:r>
      <w:r w:rsidR="002C0DCF" w:rsidRPr="00B335D0">
        <w:t>количество кредитов, взятых в банке</w:t>
      </w:r>
    </w:p>
    <w:p w14:paraId="2DDFC338" w14:textId="549F5931" w:rsidR="00B335D0" w:rsidRDefault="00132D34" w:rsidP="0050734D">
      <w:pPr>
        <w:pStyle w:val="ListParagraph"/>
        <w:numPr>
          <w:ilvl w:val="0"/>
          <w:numId w:val="24"/>
        </w:numPr>
        <w:spacing w:line="360" w:lineRule="auto"/>
      </w:pPr>
      <w:r w:rsidRPr="00B335D0">
        <w:t xml:space="preserve">Type_of_Loan - </w:t>
      </w:r>
      <w:r w:rsidR="002C0DCF" w:rsidRPr="00B335D0">
        <w:t>типы кредитов, взятых человеком</w:t>
      </w:r>
    </w:p>
    <w:p w14:paraId="5942B715" w14:textId="09FD4727" w:rsidR="00B335D0" w:rsidRDefault="00132D34" w:rsidP="0050734D">
      <w:pPr>
        <w:pStyle w:val="ListParagraph"/>
        <w:numPr>
          <w:ilvl w:val="0"/>
          <w:numId w:val="24"/>
        </w:numPr>
        <w:spacing w:line="360" w:lineRule="auto"/>
      </w:pPr>
      <w:r w:rsidRPr="00B335D0">
        <w:t xml:space="preserve">Delay_from_due_date - </w:t>
      </w:r>
      <w:r w:rsidR="002C0DCF" w:rsidRPr="00B335D0">
        <w:t>среднее количество дней задержки с даты платежа</w:t>
      </w:r>
    </w:p>
    <w:p w14:paraId="318F84E2" w14:textId="0E52651A" w:rsidR="00B335D0" w:rsidRDefault="00132D34" w:rsidP="0050734D">
      <w:pPr>
        <w:pStyle w:val="ListParagraph"/>
        <w:numPr>
          <w:ilvl w:val="0"/>
          <w:numId w:val="24"/>
        </w:numPr>
        <w:spacing w:line="360" w:lineRule="auto"/>
      </w:pPr>
      <w:r w:rsidRPr="00B335D0">
        <w:t xml:space="preserve">Num_of_Delayed_Payment - </w:t>
      </w:r>
      <w:r w:rsidR="002C0DCF" w:rsidRPr="00B335D0">
        <w:t>среднее количество платежей, задержанных человеком</w:t>
      </w:r>
    </w:p>
    <w:p w14:paraId="44E9090D" w14:textId="09940361" w:rsidR="00B335D0" w:rsidRDefault="00132D34" w:rsidP="0050734D">
      <w:pPr>
        <w:pStyle w:val="ListParagraph"/>
        <w:numPr>
          <w:ilvl w:val="0"/>
          <w:numId w:val="24"/>
        </w:numPr>
        <w:spacing w:line="360" w:lineRule="auto"/>
      </w:pPr>
      <w:r w:rsidRPr="00B335D0">
        <w:t xml:space="preserve">Changed_Credit_Limit - </w:t>
      </w:r>
      <w:r w:rsidR="002C0DCF" w:rsidRPr="00B335D0">
        <w:t>процентное изменение лимита кредитной карты</w:t>
      </w:r>
    </w:p>
    <w:p w14:paraId="7DA1676A" w14:textId="397CF371" w:rsidR="00B335D0" w:rsidRDefault="00132D34" w:rsidP="0050734D">
      <w:pPr>
        <w:pStyle w:val="ListParagraph"/>
        <w:numPr>
          <w:ilvl w:val="0"/>
          <w:numId w:val="24"/>
        </w:numPr>
        <w:spacing w:line="360" w:lineRule="auto"/>
      </w:pPr>
      <w:r w:rsidRPr="00B335D0">
        <w:t xml:space="preserve">Num_Credit_Inquiries - </w:t>
      </w:r>
      <w:r w:rsidR="002C0DCF" w:rsidRPr="00B335D0">
        <w:t>количество запросов по кредитной карте</w:t>
      </w:r>
    </w:p>
    <w:p w14:paraId="63BD9373" w14:textId="5E3BDC3D" w:rsidR="00B335D0" w:rsidRDefault="00132D34" w:rsidP="0050734D">
      <w:pPr>
        <w:pStyle w:val="ListParagraph"/>
        <w:numPr>
          <w:ilvl w:val="0"/>
          <w:numId w:val="24"/>
        </w:numPr>
        <w:spacing w:line="360" w:lineRule="auto"/>
      </w:pPr>
      <w:r w:rsidRPr="00B335D0">
        <w:lastRenderedPageBreak/>
        <w:t xml:space="preserve">Credit_Mix - </w:t>
      </w:r>
      <w:r w:rsidR="002C0DCF" w:rsidRPr="00B335D0">
        <w:t>классификация структуры кредитов</w:t>
      </w:r>
    </w:p>
    <w:p w14:paraId="4D0A7FD7" w14:textId="34094C36" w:rsidR="002C0DCF" w:rsidRPr="00B335D0" w:rsidRDefault="00132D34" w:rsidP="0050734D">
      <w:pPr>
        <w:pStyle w:val="ListParagraph"/>
        <w:numPr>
          <w:ilvl w:val="0"/>
          <w:numId w:val="24"/>
        </w:numPr>
        <w:spacing w:line="360" w:lineRule="auto"/>
      </w:pPr>
      <w:r w:rsidRPr="00B335D0">
        <w:t xml:space="preserve">Outstanding_Debt - </w:t>
      </w:r>
      <w:r w:rsidR="002C0DCF" w:rsidRPr="00B335D0">
        <w:t>оставшийся долг, который необходимо выплатить (в долларах США)</w:t>
      </w:r>
    </w:p>
    <w:p w14:paraId="216C135B" w14:textId="77777777" w:rsidR="002C0DCF" w:rsidRPr="00B335D0" w:rsidRDefault="00132D34" w:rsidP="0050734D">
      <w:pPr>
        <w:pStyle w:val="ListParagraph"/>
        <w:numPr>
          <w:ilvl w:val="0"/>
          <w:numId w:val="24"/>
        </w:numPr>
        <w:spacing w:line="360" w:lineRule="auto"/>
      </w:pPr>
      <w:r w:rsidRPr="00B335D0">
        <w:t xml:space="preserve">Credit_Utilization_Ratio - </w:t>
      </w:r>
      <w:r w:rsidR="002C0DCF" w:rsidRPr="00B335D0">
        <w:t>коэффициент использования кредитной карты</w:t>
      </w:r>
    </w:p>
    <w:p w14:paraId="7D633F10" w14:textId="77777777" w:rsidR="002C0DCF" w:rsidRPr="00B335D0" w:rsidRDefault="00132D34" w:rsidP="0050734D">
      <w:pPr>
        <w:pStyle w:val="ListParagraph"/>
        <w:numPr>
          <w:ilvl w:val="0"/>
          <w:numId w:val="24"/>
        </w:numPr>
        <w:spacing w:line="360" w:lineRule="auto"/>
      </w:pPr>
      <w:r w:rsidRPr="00B335D0">
        <w:t xml:space="preserve">Credit_History_Age - </w:t>
      </w:r>
      <w:r w:rsidR="002C0DCF" w:rsidRPr="00B335D0">
        <w:t>возраст кредитной истории человека</w:t>
      </w:r>
    </w:p>
    <w:p w14:paraId="606415FD" w14:textId="563584FE" w:rsidR="00B335D0" w:rsidRDefault="00132D34" w:rsidP="0050734D">
      <w:pPr>
        <w:pStyle w:val="ListParagraph"/>
        <w:numPr>
          <w:ilvl w:val="0"/>
          <w:numId w:val="24"/>
        </w:numPr>
        <w:spacing w:line="360" w:lineRule="auto"/>
      </w:pPr>
      <w:r w:rsidRPr="00B335D0">
        <w:t xml:space="preserve">Payment_of_Min_Amount - </w:t>
      </w:r>
      <w:r w:rsidR="002C0DCF" w:rsidRPr="00B335D0">
        <w:t>была ли выплачена человеком только минимальная сумма</w:t>
      </w:r>
    </w:p>
    <w:p w14:paraId="45650B9C" w14:textId="55B685BD" w:rsidR="00B335D0" w:rsidRDefault="00132D34" w:rsidP="0050734D">
      <w:pPr>
        <w:pStyle w:val="ListParagraph"/>
        <w:numPr>
          <w:ilvl w:val="0"/>
          <w:numId w:val="24"/>
        </w:numPr>
        <w:spacing w:line="360" w:lineRule="auto"/>
      </w:pPr>
      <w:r w:rsidRPr="00B335D0">
        <w:t xml:space="preserve">Total_EMI_per_month - </w:t>
      </w:r>
      <w:r w:rsidR="002C0DCF" w:rsidRPr="00B335D0">
        <w:t>ежемесячные платежи EMI (в долларах США)</w:t>
      </w:r>
    </w:p>
    <w:p w14:paraId="1FD6453C" w14:textId="7A2AC438" w:rsidR="00B335D0" w:rsidRDefault="00132D34" w:rsidP="0050734D">
      <w:pPr>
        <w:pStyle w:val="ListParagraph"/>
        <w:numPr>
          <w:ilvl w:val="0"/>
          <w:numId w:val="24"/>
        </w:numPr>
        <w:spacing w:line="360" w:lineRule="auto"/>
      </w:pPr>
      <w:r w:rsidRPr="00B335D0">
        <w:t xml:space="preserve">Amount_invested_monthly - </w:t>
      </w:r>
      <w:r w:rsidR="002C0DCF" w:rsidRPr="00B335D0">
        <w:t>ежемесячная сумма, инвестированная клиентом (в USD)</w:t>
      </w:r>
    </w:p>
    <w:p w14:paraId="4035F5BD" w14:textId="507B28BA" w:rsidR="002C0DCF" w:rsidRPr="00B335D0" w:rsidRDefault="00132D34" w:rsidP="0050734D">
      <w:pPr>
        <w:pStyle w:val="ListParagraph"/>
        <w:numPr>
          <w:ilvl w:val="0"/>
          <w:numId w:val="24"/>
        </w:numPr>
        <w:spacing w:line="360" w:lineRule="auto"/>
      </w:pPr>
      <w:r w:rsidRPr="00B335D0">
        <w:t xml:space="preserve">Payment_Behaviour - </w:t>
      </w:r>
      <w:r w:rsidR="002C0DCF" w:rsidRPr="00B335D0">
        <w:t>платежное поведение клиента (в USD)</w:t>
      </w:r>
    </w:p>
    <w:p w14:paraId="1AC6A9A3" w14:textId="121D685E" w:rsidR="00B335D0" w:rsidRDefault="00132D34" w:rsidP="0050734D">
      <w:pPr>
        <w:pStyle w:val="ListParagraph"/>
        <w:numPr>
          <w:ilvl w:val="0"/>
          <w:numId w:val="24"/>
        </w:numPr>
        <w:spacing w:line="360" w:lineRule="auto"/>
      </w:pPr>
      <w:r w:rsidRPr="00B335D0">
        <w:t xml:space="preserve">Monthly_Balance - </w:t>
      </w:r>
      <w:r w:rsidR="002C0DCF" w:rsidRPr="00B335D0">
        <w:t>ежемесячная сумма баланса клиента (в USD)</w:t>
      </w:r>
    </w:p>
    <w:p w14:paraId="19AB8134" w14:textId="42B3B231" w:rsidR="00B335D0" w:rsidRPr="00B335D0" w:rsidRDefault="00B335D0" w:rsidP="0050734D">
      <w:pPr>
        <w:spacing w:line="360" w:lineRule="auto"/>
      </w:pPr>
      <w:r>
        <w:t xml:space="preserve">Целевой переменной являлся кредитный скоринг заёмщика, принимающий значения </w:t>
      </w:r>
      <w:r>
        <w:rPr>
          <w:lang w:val="en-US"/>
        </w:rPr>
        <w:t>Poor</w:t>
      </w:r>
      <w:r w:rsidRPr="00B335D0">
        <w:t xml:space="preserve">, </w:t>
      </w:r>
      <w:r>
        <w:rPr>
          <w:lang w:val="en-US"/>
        </w:rPr>
        <w:t>Standard</w:t>
      </w:r>
      <w:r w:rsidRPr="00B335D0">
        <w:t xml:space="preserve"> </w:t>
      </w:r>
      <w:r>
        <w:t xml:space="preserve">и </w:t>
      </w:r>
      <w:r>
        <w:rPr>
          <w:lang w:val="en-US"/>
        </w:rPr>
        <w:t>Good</w:t>
      </w:r>
      <w:r>
        <w:t xml:space="preserve"> (задача классификации)</w:t>
      </w:r>
      <w:r w:rsidRPr="00B335D0">
        <w:t>.</w:t>
      </w:r>
    </w:p>
    <w:p w14:paraId="440D8B32" w14:textId="77777777" w:rsidR="00B335D0" w:rsidRPr="00B335D0" w:rsidRDefault="00B335D0" w:rsidP="0050734D">
      <w:pPr>
        <w:spacing w:line="360" w:lineRule="auto"/>
      </w:pPr>
    </w:p>
    <w:p w14:paraId="58AC18EF" w14:textId="1D5E4132" w:rsidR="006206F1" w:rsidRDefault="00B335D0" w:rsidP="0050734D">
      <w:pPr>
        <w:pStyle w:val="Heading3"/>
      </w:pPr>
      <w:bookmarkStart w:id="4" w:name="_Toc163492115"/>
      <w:r>
        <w:t>Предобработка данных</w:t>
      </w:r>
      <w:bookmarkEnd w:id="4"/>
    </w:p>
    <w:p w14:paraId="3E1DC0D6" w14:textId="151D4D32" w:rsidR="00A5592F" w:rsidRPr="00906EFD" w:rsidRDefault="00A5592F" w:rsidP="0050734D">
      <w:pPr>
        <w:spacing w:line="360" w:lineRule="auto"/>
      </w:pPr>
      <w:r w:rsidRPr="00906EFD">
        <w:t xml:space="preserve">Для начала данные были разделены на обучающую и тестовую выборку с помощью функции библиотеки </w:t>
      </w:r>
      <w:proofErr w:type="spellStart"/>
      <w:r w:rsidRPr="00906EFD">
        <w:rPr>
          <w:lang w:val="en-US"/>
        </w:rPr>
        <w:t>sklearn</w:t>
      </w:r>
      <w:proofErr w:type="spellEnd"/>
      <w:r w:rsidRPr="00906EFD">
        <w:t xml:space="preserve">[1] </w:t>
      </w:r>
      <w:r w:rsidRPr="00906EFD">
        <w:rPr>
          <w:lang w:val="en-US"/>
        </w:rPr>
        <w:t>train</w:t>
      </w:r>
      <w:r w:rsidRPr="00906EFD">
        <w:t>_</w:t>
      </w:r>
      <w:r w:rsidRPr="00906EFD">
        <w:rPr>
          <w:lang w:val="en-US"/>
        </w:rPr>
        <w:t>test</w:t>
      </w:r>
      <w:r w:rsidRPr="00906EFD">
        <w:t>_</w:t>
      </w:r>
      <w:r w:rsidRPr="00906EFD">
        <w:rPr>
          <w:lang w:val="en-US"/>
        </w:rPr>
        <w:t>split</w:t>
      </w:r>
      <w:r w:rsidRPr="00906EFD">
        <w:t>[2]. Обучающая выборка составила 80 процентов данных, тестовая оставшиеся 20.</w:t>
      </w:r>
    </w:p>
    <w:p w14:paraId="456560ED" w14:textId="34239606" w:rsidR="00A5592F" w:rsidRPr="00906EFD" w:rsidRDefault="00A5592F" w:rsidP="0050734D">
      <w:pPr>
        <w:spacing w:line="360" w:lineRule="auto"/>
        <w:rPr>
          <w:szCs w:val="24"/>
        </w:rPr>
      </w:pPr>
      <w:r w:rsidRPr="00906EFD">
        <w:t xml:space="preserve">Были скорректированы признаки, содержащие неправильную информацию. Например </w:t>
      </w:r>
      <w:r w:rsidR="00490B17" w:rsidRPr="00906EFD">
        <w:t xml:space="preserve">у </w:t>
      </w:r>
      <w:r w:rsidRPr="00906EFD">
        <w:t>пользователей, возраст которых был написан неправильно, например с лишними символами</w:t>
      </w:r>
      <w:r w:rsidR="00490B17" w:rsidRPr="00906EFD">
        <w:t>, он был скорректирован, а у тех, которых по какой-то причине отстутствовал, был взят из информации о предыдущих взятых кредитах. Код можно посмотреть в приложении А</w:t>
      </w:r>
      <w:r w:rsidR="009A4809" w:rsidRPr="009A4809">
        <w:t>.1</w:t>
      </w:r>
      <w:r w:rsidR="00490B17" w:rsidRPr="00906EFD">
        <w:t xml:space="preserve"> (</w:t>
      </w:r>
      <w:r w:rsidR="00490B17" w:rsidRPr="00906EFD">
        <w:rPr>
          <w:szCs w:val="24"/>
        </w:rPr>
        <w:t>Метод замены неправильных значений признака).</w:t>
      </w:r>
    </w:p>
    <w:p w14:paraId="3CA7EF48" w14:textId="77777777" w:rsidR="00906EFD" w:rsidRDefault="00490B17" w:rsidP="0050734D">
      <w:pPr>
        <w:spacing w:line="360" w:lineRule="auto"/>
      </w:pPr>
      <w:r w:rsidRPr="00906EFD">
        <w:lastRenderedPageBreak/>
        <w:t>Было замечено, что</w:t>
      </w:r>
      <w:r w:rsidR="00B13E1D" w:rsidRPr="00906EFD">
        <w:t xml:space="preserve"> совсем юные заёмщики имеют плохой кредитный скоринг, а заёмщики с возрастом более 45 стандартный или хороший (рисунки 1.1-1.4):</w:t>
      </w:r>
    </w:p>
    <w:p w14:paraId="58F0CC24" w14:textId="6B36F32A" w:rsidR="00B13E1D" w:rsidRDefault="00B13E1D" w:rsidP="0050734D">
      <w:pPr>
        <w:spacing w:line="360" w:lineRule="auto"/>
        <w:jc w:val="center"/>
      </w:pPr>
      <w:r w:rsidRPr="00B13E1D">
        <w:rPr>
          <w:noProof/>
          <w:lang w:val="en-US"/>
        </w:rPr>
        <w:drawing>
          <wp:inline distT="0" distB="0" distL="0" distR="0" wp14:anchorId="6B31150A" wp14:editId="5FB13CB4">
            <wp:extent cx="3814832" cy="23698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8801" cy="2372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472D2" w14:textId="1A238105" w:rsidR="00B13E1D" w:rsidRDefault="00B13E1D" w:rsidP="0050734D">
      <w:pPr>
        <w:spacing w:line="360" w:lineRule="auto"/>
        <w:jc w:val="center"/>
      </w:pPr>
      <w:r>
        <w:t>Рисунок 1.1 – Распределение по возрасту у заёмщиков с плохим кредитным скорингом</w:t>
      </w:r>
    </w:p>
    <w:p w14:paraId="4F575A52" w14:textId="51AD36CF" w:rsidR="00B13E1D" w:rsidRPr="0050734D" w:rsidRDefault="00B13E1D" w:rsidP="0050734D">
      <w:pPr>
        <w:spacing w:line="360" w:lineRule="auto"/>
        <w:jc w:val="center"/>
        <w:rPr>
          <w:lang w:val="en-US"/>
        </w:rPr>
      </w:pPr>
      <w:r w:rsidRPr="00B13E1D">
        <w:rPr>
          <w:noProof/>
          <w:lang w:val="en-US"/>
        </w:rPr>
        <w:drawing>
          <wp:inline distT="0" distB="0" distL="0" distR="0" wp14:anchorId="42176082" wp14:editId="15DE3358">
            <wp:extent cx="5068007" cy="3134162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0EC08" w14:textId="76D288BE" w:rsidR="00B13E1D" w:rsidRDefault="00B13E1D" w:rsidP="0050734D">
      <w:pPr>
        <w:spacing w:line="360" w:lineRule="auto"/>
        <w:jc w:val="center"/>
      </w:pPr>
      <w:r>
        <w:t>Рисунок 1.2 – Распределение по возрасту у заёмщиков со стандартным кредитным скорингом</w:t>
      </w:r>
    </w:p>
    <w:p w14:paraId="477C631D" w14:textId="7D1C832E" w:rsidR="00B13E1D" w:rsidRPr="0050734D" w:rsidRDefault="00B13E1D" w:rsidP="0050734D">
      <w:pPr>
        <w:spacing w:line="360" w:lineRule="auto"/>
        <w:jc w:val="center"/>
        <w:rPr>
          <w:lang w:val="en-US"/>
        </w:rPr>
      </w:pPr>
      <w:r w:rsidRPr="00B13E1D">
        <w:rPr>
          <w:noProof/>
          <w:lang w:val="en-US"/>
        </w:rPr>
        <w:lastRenderedPageBreak/>
        <w:drawing>
          <wp:inline distT="0" distB="0" distL="0" distR="0" wp14:anchorId="5CA1DD66" wp14:editId="48B78106">
            <wp:extent cx="5077534" cy="3096057"/>
            <wp:effectExtent l="0" t="0" r="889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31A51" w14:textId="195DCA48" w:rsidR="00B13E1D" w:rsidRDefault="00B13E1D" w:rsidP="0050734D">
      <w:pPr>
        <w:spacing w:line="360" w:lineRule="auto"/>
        <w:jc w:val="center"/>
      </w:pPr>
      <w:r>
        <w:t>Рисунок 1.3 – Распределение по возрасту у заёмщиков с хорошим кредитным скорингом</w:t>
      </w:r>
    </w:p>
    <w:p w14:paraId="0099D9FF" w14:textId="49E16FB3" w:rsidR="00B13E1D" w:rsidRPr="0050734D" w:rsidRDefault="00B13E1D" w:rsidP="0050734D">
      <w:pPr>
        <w:spacing w:line="360" w:lineRule="auto"/>
        <w:jc w:val="center"/>
        <w:rPr>
          <w:lang w:val="en-US"/>
        </w:rPr>
      </w:pPr>
      <w:r w:rsidRPr="00B13E1D">
        <w:rPr>
          <w:noProof/>
          <w:lang w:val="en-US"/>
        </w:rPr>
        <w:drawing>
          <wp:inline distT="0" distB="0" distL="0" distR="0" wp14:anchorId="752A7113" wp14:editId="7840D192">
            <wp:extent cx="5220429" cy="3115110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CAEC8" w14:textId="76AB2BB1" w:rsidR="00B13E1D" w:rsidRDefault="00B13E1D" w:rsidP="0050734D">
      <w:pPr>
        <w:spacing w:line="360" w:lineRule="auto"/>
        <w:jc w:val="center"/>
      </w:pPr>
      <w:r>
        <w:t>Рисунок 1.4 – Распределение по возрасту у всех заёмщиков</w:t>
      </w:r>
    </w:p>
    <w:p w14:paraId="26C661E0" w14:textId="361B881F" w:rsidR="00A5592F" w:rsidRPr="00A5592F" w:rsidRDefault="00A5592F" w:rsidP="0050734D">
      <w:pPr>
        <w:spacing w:line="360" w:lineRule="auto"/>
      </w:pPr>
    </w:p>
    <w:p w14:paraId="62F928F0" w14:textId="6270F940" w:rsidR="00D0692F" w:rsidRPr="00906EFD" w:rsidRDefault="00B13E1D" w:rsidP="0050734D">
      <w:pPr>
        <w:spacing w:line="360" w:lineRule="auto"/>
      </w:pPr>
      <w:r w:rsidRPr="00906EFD">
        <w:t>В результате признак Age был закодирован методом one-hot</w:t>
      </w:r>
      <w:r w:rsidR="00316E93" w:rsidRPr="00906EFD">
        <w:t xml:space="preserve"> </w:t>
      </w:r>
      <w:r w:rsidRPr="00906EFD">
        <w:t>encoding[3] в несколько категорий, а именно Age_Teenager, Age_Youth, Age_Young_Adult, Age_Adult, Age_Senior</w:t>
      </w:r>
      <w:r w:rsidR="00D0692F" w:rsidRPr="00906EFD">
        <w:t xml:space="preserve">. </w:t>
      </w:r>
    </w:p>
    <w:p w14:paraId="6D942563" w14:textId="52C50697" w:rsidR="00D0692F" w:rsidRPr="005C11DF" w:rsidRDefault="00D0692F" w:rsidP="0050734D">
      <w:pPr>
        <w:spacing w:line="360" w:lineRule="auto"/>
        <w:rPr>
          <w:lang w:val="en-US"/>
        </w:rPr>
      </w:pPr>
      <w:r w:rsidRPr="00906EFD">
        <w:lastRenderedPageBreak/>
        <w:t>Были</w:t>
      </w:r>
      <w:r w:rsidRPr="005C11DF">
        <w:rPr>
          <w:lang w:val="en-US"/>
        </w:rPr>
        <w:t xml:space="preserve"> </w:t>
      </w:r>
      <w:r w:rsidRPr="00906EFD">
        <w:t>отформатирован</w:t>
      </w:r>
      <w:del w:id="5" w:author="Author">
        <w:r w:rsidRPr="00906EFD" w:rsidDel="004B059C">
          <w:delText>н</w:delText>
        </w:r>
      </w:del>
      <w:r w:rsidRPr="00906EFD">
        <w:t>ы</w:t>
      </w:r>
      <w:r w:rsidRPr="005C11DF">
        <w:rPr>
          <w:lang w:val="en-US"/>
        </w:rPr>
        <w:t xml:space="preserve"> </w:t>
      </w:r>
      <w:r w:rsidRPr="00906EFD">
        <w:t>такие</w:t>
      </w:r>
      <w:r w:rsidRPr="005C11DF">
        <w:rPr>
          <w:lang w:val="en-US"/>
        </w:rPr>
        <w:t xml:space="preserve"> </w:t>
      </w:r>
      <w:r w:rsidRPr="00906EFD">
        <w:t>признаки</w:t>
      </w:r>
      <w:r w:rsidRPr="005C11DF">
        <w:rPr>
          <w:lang w:val="en-US"/>
        </w:rPr>
        <w:t xml:space="preserve">, </w:t>
      </w:r>
      <w:r w:rsidRPr="00906EFD">
        <w:t>как</w:t>
      </w:r>
      <w:r w:rsidRPr="005C11DF">
        <w:rPr>
          <w:lang w:val="en-US"/>
        </w:rPr>
        <w:t xml:space="preserve"> </w:t>
      </w:r>
      <w:proofErr w:type="spellStart"/>
      <w:r w:rsidRPr="005C11DF">
        <w:rPr>
          <w:lang w:val="en-US"/>
        </w:rPr>
        <w:t>Annual_Income</w:t>
      </w:r>
      <w:proofErr w:type="spellEnd"/>
      <w:r w:rsidRPr="005C11DF">
        <w:rPr>
          <w:lang w:val="en-US"/>
        </w:rPr>
        <w:t xml:space="preserve">, </w:t>
      </w:r>
      <w:proofErr w:type="spellStart"/>
      <w:r w:rsidRPr="005C11DF">
        <w:rPr>
          <w:lang w:val="en-US"/>
        </w:rPr>
        <w:t>Num_of_Loan</w:t>
      </w:r>
      <w:proofErr w:type="spellEnd"/>
      <w:r w:rsidRPr="005C11DF">
        <w:rPr>
          <w:lang w:val="en-US"/>
        </w:rPr>
        <w:t xml:space="preserve">, </w:t>
      </w:r>
      <w:proofErr w:type="spellStart"/>
      <w:r w:rsidRPr="005C11DF">
        <w:rPr>
          <w:lang w:val="en-US"/>
        </w:rPr>
        <w:t>Num_Bank_Accounts</w:t>
      </w:r>
      <w:proofErr w:type="spellEnd"/>
      <w:r w:rsidRPr="005C11DF">
        <w:rPr>
          <w:lang w:val="en-US"/>
        </w:rPr>
        <w:t xml:space="preserve">, </w:t>
      </w:r>
      <w:proofErr w:type="spellStart"/>
      <w:r w:rsidRPr="005C11DF">
        <w:rPr>
          <w:lang w:val="en-US"/>
        </w:rPr>
        <w:t>Num_of_Delayed_Payment</w:t>
      </w:r>
      <w:proofErr w:type="spellEnd"/>
      <w:r w:rsidRPr="005C11DF">
        <w:rPr>
          <w:lang w:val="en-US"/>
        </w:rPr>
        <w:t xml:space="preserve"> (</w:t>
      </w:r>
      <w:r w:rsidRPr="00906EFD">
        <w:t>рисунок</w:t>
      </w:r>
      <w:r w:rsidRPr="005C11DF">
        <w:rPr>
          <w:lang w:val="en-US"/>
        </w:rPr>
        <w:t xml:space="preserve"> 1.5)</w:t>
      </w:r>
      <w:r w:rsidR="00DF4054" w:rsidRPr="005C11DF">
        <w:rPr>
          <w:lang w:val="en-US"/>
        </w:rPr>
        <w:t>:</w:t>
      </w:r>
    </w:p>
    <w:p w14:paraId="7EE972A7" w14:textId="5CE062C8" w:rsidR="00D0692F" w:rsidRPr="00D0692F" w:rsidRDefault="00D0692F" w:rsidP="0050734D">
      <w:pPr>
        <w:pStyle w:val="HTMLPreformatted"/>
        <w:spacing w:line="360" w:lineRule="auto"/>
        <w:rPr>
          <w:lang w:val="en-US"/>
        </w:rPr>
      </w:pPr>
    </w:p>
    <w:p w14:paraId="7CC62BB9" w14:textId="2133E04E" w:rsidR="00D0692F" w:rsidRPr="0050734D" w:rsidRDefault="00D0692F" w:rsidP="0050734D">
      <w:pPr>
        <w:spacing w:line="360" w:lineRule="auto"/>
        <w:jc w:val="center"/>
        <w:rPr>
          <w:lang w:val="en-US"/>
        </w:rPr>
      </w:pPr>
      <w:r w:rsidRPr="00D0692F">
        <w:rPr>
          <w:noProof/>
          <w:lang w:val="en-US"/>
        </w:rPr>
        <w:drawing>
          <wp:inline distT="0" distB="0" distL="0" distR="0" wp14:anchorId="7F85A1E1" wp14:editId="4CF0A1F4">
            <wp:extent cx="4594860" cy="21640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860" cy="216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3BD390" w14:textId="072A0274" w:rsidR="00D0692F" w:rsidRPr="0050734D" w:rsidRDefault="00D0692F" w:rsidP="0050734D">
      <w:pPr>
        <w:spacing w:line="360" w:lineRule="auto"/>
        <w:jc w:val="center"/>
      </w:pPr>
      <w:r w:rsidRPr="00D14CB3">
        <w:t xml:space="preserve">Рисунок 1.5 – Пример форматирования признака </w:t>
      </w:r>
      <w:r w:rsidRPr="00D14CB3">
        <w:rPr>
          <w:lang w:val="en-US"/>
        </w:rPr>
        <w:t>Annual</w:t>
      </w:r>
      <w:r w:rsidRPr="00D14CB3">
        <w:t>_</w:t>
      </w:r>
      <w:r w:rsidRPr="00D14CB3">
        <w:rPr>
          <w:lang w:val="en-US"/>
        </w:rPr>
        <w:t>Income</w:t>
      </w:r>
    </w:p>
    <w:p w14:paraId="4890D462" w14:textId="77777777" w:rsidR="00D0692F" w:rsidRDefault="00D0692F" w:rsidP="0050734D">
      <w:pPr>
        <w:spacing w:line="360" w:lineRule="auto"/>
        <w:ind w:firstLine="0"/>
      </w:pPr>
    </w:p>
    <w:p w14:paraId="3F26F5C9" w14:textId="4B981562" w:rsidR="00D0692F" w:rsidRDefault="00D0692F" w:rsidP="0050734D">
      <w:pPr>
        <w:spacing w:line="360" w:lineRule="auto"/>
      </w:pPr>
      <w:r>
        <w:rPr>
          <w:lang w:val="en-US"/>
        </w:rPr>
        <w:t>Credit</w:t>
      </w:r>
      <w:r w:rsidRPr="00DF4054">
        <w:t>_</w:t>
      </w:r>
      <w:r>
        <w:rPr>
          <w:lang w:val="en-US"/>
        </w:rPr>
        <w:t>History</w:t>
      </w:r>
      <w:r w:rsidRPr="00DF4054">
        <w:t>_</w:t>
      </w:r>
      <w:r>
        <w:rPr>
          <w:lang w:val="en-US"/>
        </w:rPr>
        <w:t>Age</w:t>
      </w:r>
      <w:r w:rsidRPr="00DF4054">
        <w:t xml:space="preserve"> </w:t>
      </w:r>
      <w:r>
        <w:t>был</w:t>
      </w:r>
      <w:r w:rsidRPr="00DF4054">
        <w:t xml:space="preserve"> </w:t>
      </w:r>
      <w:r w:rsidR="00DF4054">
        <w:t>преобразован</w:t>
      </w:r>
      <w:r w:rsidR="00DF4054" w:rsidRPr="00DF4054">
        <w:t xml:space="preserve"> </w:t>
      </w:r>
      <w:r w:rsidR="00DF4054">
        <w:t xml:space="preserve">из строки в </w:t>
      </w:r>
      <w:r w:rsidR="00DF4054">
        <w:rPr>
          <w:lang w:val="en-US"/>
        </w:rPr>
        <w:t>float</w:t>
      </w:r>
      <w:r w:rsidR="00DF4054" w:rsidRPr="00DF4054">
        <w:t xml:space="preserve"> (</w:t>
      </w:r>
      <w:r w:rsidR="00DF4054">
        <w:t xml:space="preserve">рисунок </w:t>
      </w:r>
      <w:r w:rsidR="00DF4054" w:rsidRPr="00DF4054">
        <w:t>1.6):</w:t>
      </w:r>
    </w:p>
    <w:p w14:paraId="0642F56E" w14:textId="77777777" w:rsidR="00D14CB3" w:rsidRPr="0050734D" w:rsidRDefault="00D14CB3" w:rsidP="0050734D">
      <w:pPr>
        <w:spacing w:line="360" w:lineRule="auto"/>
      </w:pPr>
    </w:p>
    <w:p w14:paraId="1AB97EE6" w14:textId="62BA53F6" w:rsidR="00DF4054" w:rsidRPr="0050734D" w:rsidRDefault="00DF4054" w:rsidP="0050734D">
      <w:pPr>
        <w:spacing w:line="360" w:lineRule="auto"/>
        <w:jc w:val="center"/>
        <w:rPr>
          <w:lang w:val="en-US"/>
        </w:rPr>
      </w:pPr>
      <w:r w:rsidRPr="00DF4054">
        <w:rPr>
          <w:noProof/>
          <w:lang w:val="en-US"/>
        </w:rPr>
        <w:drawing>
          <wp:inline distT="0" distB="0" distL="0" distR="0" wp14:anchorId="20BD62ED" wp14:editId="6BF9A19F">
            <wp:extent cx="4549140" cy="2639196"/>
            <wp:effectExtent l="0" t="0" r="381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0324" cy="2639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45EC9C" w14:textId="39DC0033" w:rsidR="00DF4054" w:rsidRPr="00DF4054" w:rsidRDefault="00DF4054" w:rsidP="0050734D">
      <w:pPr>
        <w:spacing w:line="360" w:lineRule="auto"/>
        <w:jc w:val="center"/>
        <w:rPr>
          <w:color w:val="067D17"/>
        </w:rPr>
      </w:pPr>
      <w:r>
        <w:t>Рисунок 1.</w:t>
      </w:r>
      <w:r w:rsidRPr="00DF4054">
        <w:t>6</w:t>
      </w:r>
      <w:r>
        <w:t xml:space="preserve"> – Пример преобразования возраста в тип </w:t>
      </w:r>
      <w:r>
        <w:rPr>
          <w:lang w:val="en-US"/>
        </w:rPr>
        <w:t>float</w:t>
      </w:r>
    </w:p>
    <w:p w14:paraId="24793263" w14:textId="77777777" w:rsidR="00DF4054" w:rsidRPr="00DF4054" w:rsidRDefault="00DF4054" w:rsidP="0050734D">
      <w:pPr>
        <w:spacing w:line="360" w:lineRule="auto"/>
      </w:pPr>
    </w:p>
    <w:p w14:paraId="6424F794" w14:textId="4B6C0650" w:rsidR="00316E93" w:rsidRDefault="00316E93" w:rsidP="0050734D">
      <w:pPr>
        <w:spacing w:line="360" w:lineRule="auto"/>
      </w:pPr>
      <w:r>
        <w:t xml:space="preserve">Кроме того, были закодированы методом </w:t>
      </w:r>
      <w:r>
        <w:rPr>
          <w:lang w:val="en-US"/>
        </w:rPr>
        <w:t>one</w:t>
      </w:r>
      <w:r w:rsidRPr="00316E93">
        <w:t>-</w:t>
      </w:r>
      <w:r>
        <w:rPr>
          <w:lang w:val="en-US"/>
        </w:rPr>
        <w:t>hot</w:t>
      </w:r>
      <w:r w:rsidRPr="00316E93">
        <w:t xml:space="preserve"> </w:t>
      </w:r>
      <w:r>
        <w:rPr>
          <w:lang w:val="en-US"/>
        </w:rPr>
        <w:t>encoding</w:t>
      </w:r>
      <w:r w:rsidRPr="00316E93">
        <w:t xml:space="preserve"> </w:t>
      </w:r>
      <w:r>
        <w:t xml:space="preserve">такие категориальные признаки, как </w:t>
      </w:r>
      <w:r>
        <w:rPr>
          <w:lang w:val="en-US"/>
        </w:rPr>
        <w:t>Occupation</w:t>
      </w:r>
      <w:r w:rsidRPr="00316E93">
        <w:t xml:space="preserve">, </w:t>
      </w:r>
      <w:r w:rsidR="006064DF">
        <w:rPr>
          <w:lang w:val="en-US"/>
        </w:rPr>
        <w:t>Age</w:t>
      </w:r>
      <w:r w:rsidR="006064DF" w:rsidRPr="006064DF">
        <w:t>_</w:t>
      </w:r>
      <w:r w:rsidR="006064DF">
        <w:rPr>
          <w:lang w:val="en-US"/>
        </w:rPr>
        <w:t>categories</w:t>
      </w:r>
      <w:r w:rsidR="006064DF" w:rsidRPr="006064DF">
        <w:t xml:space="preserve">, </w:t>
      </w:r>
      <w:r>
        <w:rPr>
          <w:lang w:val="en-US"/>
        </w:rPr>
        <w:t>Credit</w:t>
      </w:r>
      <w:r w:rsidRPr="00316E93">
        <w:t>_</w:t>
      </w:r>
      <w:r>
        <w:rPr>
          <w:lang w:val="en-US"/>
        </w:rPr>
        <w:t>Mix</w:t>
      </w:r>
      <w:r w:rsidRPr="00316E93">
        <w:t xml:space="preserve">, </w:t>
      </w:r>
      <w:r>
        <w:rPr>
          <w:lang w:val="en-US"/>
        </w:rPr>
        <w:lastRenderedPageBreak/>
        <w:t>Payment</w:t>
      </w:r>
      <w:r w:rsidRPr="00316E93">
        <w:t>_</w:t>
      </w:r>
      <w:proofErr w:type="spellStart"/>
      <w:r>
        <w:rPr>
          <w:lang w:val="en-US"/>
        </w:rPr>
        <w:t>Behaviou</w:t>
      </w:r>
      <w:r w:rsidR="006064DF">
        <w:rPr>
          <w:lang w:val="en-US"/>
        </w:rPr>
        <w:t>r</w:t>
      </w:r>
      <w:proofErr w:type="spellEnd"/>
      <w:r w:rsidR="006064DF" w:rsidRPr="006064DF">
        <w:t xml:space="preserve">, </w:t>
      </w:r>
      <w:r w:rsidR="006064DF">
        <w:rPr>
          <w:lang w:val="en-US"/>
        </w:rPr>
        <w:t>Payment</w:t>
      </w:r>
      <w:r w:rsidR="006064DF" w:rsidRPr="006064DF">
        <w:t>_</w:t>
      </w:r>
      <w:r w:rsidR="006064DF">
        <w:rPr>
          <w:lang w:val="en-US"/>
        </w:rPr>
        <w:t>of</w:t>
      </w:r>
      <w:r w:rsidR="006064DF" w:rsidRPr="006064DF">
        <w:t>_</w:t>
      </w:r>
      <w:r w:rsidR="006064DF">
        <w:rPr>
          <w:lang w:val="en-US"/>
        </w:rPr>
        <w:t>Min</w:t>
      </w:r>
      <w:r w:rsidR="006064DF" w:rsidRPr="006064DF">
        <w:t>_</w:t>
      </w:r>
      <w:r w:rsidR="006064DF">
        <w:rPr>
          <w:lang w:val="en-US"/>
        </w:rPr>
        <w:t>Amount</w:t>
      </w:r>
      <w:r w:rsidR="006F1F12" w:rsidRPr="006F1F12">
        <w:t xml:space="preserve">, </w:t>
      </w:r>
      <w:r w:rsidR="006F1F12">
        <w:t>что добавило 16 новых признаков</w:t>
      </w:r>
      <w:r w:rsidRPr="00316E93">
        <w:t>:</w:t>
      </w:r>
    </w:p>
    <w:p w14:paraId="3FAF0284" w14:textId="5433D952" w:rsidR="00041AEF" w:rsidRPr="00316E93" w:rsidRDefault="00316E93" w:rsidP="0050734D">
      <w:pPr>
        <w:spacing w:line="360" w:lineRule="auto"/>
      </w:pPr>
      <w:r>
        <w:t xml:space="preserve"> </w:t>
      </w:r>
    </w:p>
    <w:p w14:paraId="69AA869A" w14:textId="5A804E3D" w:rsidR="00316E93" w:rsidRDefault="006064DF" w:rsidP="006064DF">
      <w:pPr>
        <w:pStyle w:val="NormalWeb"/>
        <w:spacing w:line="360" w:lineRule="auto"/>
        <w:jc w:val="center"/>
        <w:rPr>
          <w:noProof/>
        </w:rPr>
      </w:pPr>
      <w:r w:rsidRPr="006064DF">
        <w:rPr>
          <w:noProof/>
        </w:rPr>
        <w:drawing>
          <wp:inline distT="0" distB="0" distL="0" distR="0" wp14:anchorId="31FB54EF" wp14:editId="6D397871">
            <wp:extent cx="4991100" cy="2895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39AEB0" w14:textId="0DC9913D" w:rsidR="00316E93" w:rsidRDefault="00316E93" w:rsidP="0050734D">
      <w:pPr>
        <w:spacing w:line="360" w:lineRule="auto"/>
        <w:jc w:val="center"/>
      </w:pPr>
      <w:r>
        <w:t>Рисунок 1.</w:t>
      </w:r>
      <w:r w:rsidRPr="00316E93">
        <w:t>7</w:t>
      </w:r>
      <w:r>
        <w:t xml:space="preserve"> – Пример кодирования признака </w:t>
      </w:r>
      <w:r>
        <w:rPr>
          <w:lang w:val="en-US"/>
        </w:rPr>
        <w:t>Occupation</w:t>
      </w:r>
    </w:p>
    <w:p w14:paraId="14D9BA6E" w14:textId="77777777" w:rsidR="0050734D" w:rsidRDefault="0050734D" w:rsidP="0050734D">
      <w:pPr>
        <w:spacing w:line="360" w:lineRule="auto"/>
      </w:pPr>
    </w:p>
    <w:p w14:paraId="08D58371" w14:textId="5E30E54E" w:rsidR="00316E93" w:rsidRDefault="00316E93" w:rsidP="0050734D">
      <w:pPr>
        <w:spacing w:line="360" w:lineRule="auto"/>
      </w:pPr>
      <w:r>
        <w:t xml:space="preserve">Также был закодирован признак </w:t>
      </w:r>
      <w:r>
        <w:rPr>
          <w:lang w:val="en-US"/>
        </w:rPr>
        <w:t>Type</w:t>
      </w:r>
      <w:r w:rsidRPr="00316E93">
        <w:t>_</w:t>
      </w:r>
      <w:r>
        <w:rPr>
          <w:lang w:val="en-US"/>
        </w:rPr>
        <w:t>of</w:t>
      </w:r>
      <w:r w:rsidRPr="00316E93">
        <w:t>_</w:t>
      </w:r>
      <w:r>
        <w:rPr>
          <w:lang w:val="en-US"/>
        </w:rPr>
        <w:t>Loan</w:t>
      </w:r>
      <w:r w:rsidR="006F1F12">
        <w:t xml:space="preserve"> (рисунок 1.8), </w:t>
      </w:r>
      <w:r w:rsidR="008F06EB">
        <w:t xml:space="preserve">в результате чего прибавилось ещё 9 признаков, </w:t>
      </w:r>
      <w:r w:rsidR="006F1F12">
        <w:t>код можно посмотреть в приложении А.2</w:t>
      </w:r>
      <w:r w:rsidRPr="00316E93">
        <w:t>:</w:t>
      </w:r>
    </w:p>
    <w:p w14:paraId="4B9B2D78" w14:textId="7487D7F1" w:rsidR="006F1F12" w:rsidRDefault="006F1F12" w:rsidP="0050734D">
      <w:pPr>
        <w:pStyle w:val="NormalWeb"/>
        <w:spacing w:line="360" w:lineRule="auto"/>
        <w:jc w:val="center"/>
      </w:pPr>
      <w:r>
        <w:rPr>
          <w:noProof/>
        </w:rPr>
        <w:drawing>
          <wp:inline distT="0" distB="0" distL="0" distR="0" wp14:anchorId="5703E5FE" wp14:editId="77EDB6DB">
            <wp:extent cx="5181600" cy="1691013"/>
            <wp:effectExtent l="0" t="0" r="0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5792" cy="1692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341C8B" w14:textId="410224DE" w:rsidR="008F06EB" w:rsidRPr="005C11DF" w:rsidRDefault="008F06EB" w:rsidP="0050734D">
      <w:pPr>
        <w:spacing w:line="360" w:lineRule="auto"/>
        <w:jc w:val="center"/>
      </w:pPr>
      <w:r>
        <w:t xml:space="preserve">Рисунок 1.8 – Пример кодирования признака </w:t>
      </w:r>
      <w:r>
        <w:rPr>
          <w:lang w:val="en-US"/>
        </w:rPr>
        <w:t>Type</w:t>
      </w:r>
      <w:r w:rsidRPr="008F06EB">
        <w:t>_</w:t>
      </w:r>
      <w:r>
        <w:rPr>
          <w:lang w:val="en-US"/>
        </w:rPr>
        <w:t>of</w:t>
      </w:r>
      <w:r w:rsidRPr="008F06EB">
        <w:t>_</w:t>
      </w:r>
      <w:r>
        <w:rPr>
          <w:lang w:val="en-US"/>
        </w:rPr>
        <w:t>Loan</w:t>
      </w:r>
    </w:p>
    <w:p w14:paraId="0A4D2E98" w14:textId="4E013DCE" w:rsidR="008F06EB" w:rsidRPr="005C11DF" w:rsidRDefault="008F06EB" w:rsidP="0050734D">
      <w:pPr>
        <w:spacing w:line="360" w:lineRule="auto"/>
      </w:pPr>
    </w:p>
    <w:p w14:paraId="1F9CCEF2" w14:textId="29A0124D" w:rsidR="00F258E1" w:rsidRDefault="008F06EB" w:rsidP="0050734D">
      <w:pPr>
        <w:spacing w:line="360" w:lineRule="auto"/>
        <w:rPr>
          <w:color w:val="080808"/>
        </w:rPr>
      </w:pPr>
      <w:r>
        <w:lastRenderedPageBreak/>
        <w:t xml:space="preserve">Были удалены выбросы (код удаления выбросов можно посмотреть в приложении </w:t>
      </w:r>
      <w:r>
        <w:rPr>
          <w:lang w:val="en-US"/>
        </w:rPr>
        <w:t>A</w:t>
      </w:r>
      <w:r w:rsidRPr="008F06EB">
        <w:t xml:space="preserve">.3) </w:t>
      </w:r>
      <w:r>
        <w:t xml:space="preserve">и ненужные признаки, такие как </w:t>
      </w:r>
      <w:r>
        <w:rPr>
          <w:lang w:val="en-US"/>
        </w:rPr>
        <w:t>Name</w:t>
      </w:r>
      <w:r w:rsidRPr="008F06EB">
        <w:t xml:space="preserve">, </w:t>
      </w:r>
      <w:r>
        <w:rPr>
          <w:color w:val="080808"/>
        </w:rPr>
        <w:t>Month</w:t>
      </w:r>
      <w:r w:rsidRPr="008F06EB">
        <w:rPr>
          <w:color w:val="080808"/>
        </w:rPr>
        <w:t xml:space="preserve">, </w:t>
      </w:r>
      <w:r>
        <w:rPr>
          <w:color w:val="080808"/>
          <w:lang w:val="en-US"/>
        </w:rPr>
        <w:t>ID</w:t>
      </w:r>
      <w:r w:rsidR="0079620D" w:rsidRPr="0079620D">
        <w:rPr>
          <w:color w:val="080808"/>
        </w:rPr>
        <w:t xml:space="preserve">, </w:t>
      </w:r>
      <w:r w:rsidR="0079620D">
        <w:rPr>
          <w:color w:val="080808"/>
          <w:lang w:val="en-US"/>
        </w:rPr>
        <w:t>SSN</w:t>
      </w:r>
      <w:r w:rsidR="0079620D" w:rsidRPr="0079620D">
        <w:rPr>
          <w:color w:val="080808"/>
        </w:rPr>
        <w:t xml:space="preserve">, </w:t>
      </w:r>
      <w:r w:rsidR="0079620D">
        <w:rPr>
          <w:color w:val="080808"/>
          <w:lang w:val="en-US"/>
        </w:rPr>
        <w:t>Customer</w:t>
      </w:r>
      <w:r w:rsidR="0079620D" w:rsidRPr="0079620D">
        <w:rPr>
          <w:color w:val="080808"/>
        </w:rPr>
        <w:t>_</w:t>
      </w:r>
      <w:r w:rsidR="0079620D">
        <w:rPr>
          <w:color w:val="080808"/>
          <w:lang w:val="en-US"/>
        </w:rPr>
        <w:t>ID</w:t>
      </w:r>
      <w:r w:rsidR="0079620D" w:rsidRPr="0079620D">
        <w:rPr>
          <w:color w:val="080808"/>
        </w:rPr>
        <w:t xml:space="preserve">, </w:t>
      </w:r>
      <w:r w:rsidR="0079620D">
        <w:rPr>
          <w:color w:val="080808"/>
        </w:rPr>
        <w:t>а также коррелирующие с другими (</w:t>
      </w:r>
      <w:r w:rsidR="0079620D">
        <w:rPr>
          <w:color w:val="080808"/>
          <w:lang w:val="en-US"/>
        </w:rPr>
        <w:t>Monthly</w:t>
      </w:r>
      <w:r w:rsidR="0079620D" w:rsidRPr="0079620D">
        <w:rPr>
          <w:color w:val="080808"/>
        </w:rPr>
        <w:t>_</w:t>
      </w:r>
      <w:proofErr w:type="spellStart"/>
      <w:r w:rsidR="0079620D">
        <w:rPr>
          <w:color w:val="080808"/>
          <w:lang w:val="en-US"/>
        </w:rPr>
        <w:t>Inhand</w:t>
      </w:r>
      <w:proofErr w:type="spellEnd"/>
      <w:r w:rsidR="0079620D" w:rsidRPr="0079620D">
        <w:rPr>
          <w:color w:val="080808"/>
        </w:rPr>
        <w:t>_</w:t>
      </w:r>
      <w:r w:rsidR="0079620D">
        <w:rPr>
          <w:color w:val="080808"/>
          <w:lang w:val="en-US"/>
        </w:rPr>
        <w:t>Salary</w:t>
      </w:r>
      <w:r w:rsidR="0079620D">
        <w:rPr>
          <w:color w:val="080808"/>
        </w:rPr>
        <w:t xml:space="preserve">, коррелировавший с </w:t>
      </w:r>
      <w:r w:rsidR="0079620D">
        <w:rPr>
          <w:color w:val="080808"/>
          <w:lang w:val="en-US"/>
        </w:rPr>
        <w:t>Annual</w:t>
      </w:r>
      <w:r w:rsidR="0079620D" w:rsidRPr="0079620D">
        <w:rPr>
          <w:color w:val="080808"/>
        </w:rPr>
        <w:t>_</w:t>
      </w:r>
      <w:r w:rsidR="0079620D">
        <w:rPr>
          <w:color w:val="080808"/>
          <w:lang w:val="en-US"/>
        </w:rPr>
        <w:t>Income</w:t>
      </w:r>
      <w:r w:rsidR="0079620D">
        <w:rPr>
          <w:color w:val="080808"/>
        </w:rPr>
        <w:t>)</w:t>
      </w:r>
      <w:r>
        <w:rPr>
          <w:color w:val="080808"/>
        </w:rPr>
        <w:t>, в результате чего количество признаков вместе с новыми составило 59</w:t>
      </w:r>
      <w:r w:rsidRPr="008F06EB">
        <w:rPr>
          <w:color w:val="080808"/>
        </w:rPr>
        <w:t>.</w:t>
      </w:r>
    </w:p>
    <w:p w14:paraId="3DF28411" w14:textId="665EDEF1" w:rsidR="009F13FB" w:rsidRPr="005C11DF" w:rsidRDefault="009F13FB" w:rsidP="002511EC">
      <w:pPr>
        <w:spacing w:line="360" w:lineRule="auto"/>
        <w:ind w:firstLine="0"/>
      </w:pPr>
    </w:p>
    <w:p w14:paraId="609BAF72" w14:textId="6430456E" w:rsidR="009F13FB" w:rsidRDefault="009F13FB" w:rsidP="0050734D">
      <w:pPr>
        <w:pStyle w:val="Heading3"/>
        <w:rPr>
          <w:lang w:val="en-US"/>
        </w:rPr>
      </w:pPr>
      <w:bookmarkStart w:id="6" w:name="_Toc163492116"/>
      <w:r>
        <w:t>Отбор признаков</w:t>
      </w:r>
      <w:r>
        <w:rPr>
          <w:lang w:val="en-US"/>
        </w:rPr>
        <w:t>.</w:t>
      </w:r>
      <w:bookmarkEnd w:id="6"/>
    </w:p>
    <w:p w14:paraId="2ACB47BC" w14:textId="4D9CD427" w:rsidR="00691BDF" w:rsidRDefault="009F13FB" w:rsidP="0050734D">
      <w:pPr>
        <w:spacing w:line="360" w:lineRule="auto"/>
      </w:pPr>
      <w:r>
        <w:t>Для определения нерелевантных признаков были использованы коэффициенты корреляции Пирсона</w:t>
      </w:r>
      <w:ins w:id="7" w:author="Author">
        <w:r w:rsidR="004B059C">
          <w:t xml:space="preserve"> </w:t>
        </w:r>
      </w:ins>
      <w:r w:rsidRPr="009F13FB">
        <w:t>[4]</w:t>
      </w:r>
      <w:r>
        <w:t xml:space="preserve">, </w:t>
      </w:r>
      <w:r>
        <w:rPr>
          <w:lang w:val="en-US"/>
        </w:rPr>
        <w:t>ANOVA</w:t>
      </w:r>
      <w:r w:rsidRPr="009F13FB">
        <w:t xml:space="preserve"> </w:t>
      </w:r>
      <w:r>
        <w:rPr>
          <w:lang w:val="en-US"/>
        </w:rPr>
        <w:t>F</w:t>
      </w:r>
      <w:r w:rsidRPr="009F13FB">
        <w:t>-</w:t>
      </w:r>
      <w:r>
        <w:rPr>
          <w:lang w:val="en-US"/>
        </w:rPr>
        <w:t>value</w:t>
      </w:r>
      <w:ins w:id="8" w:author="Author">
        <w:r w:rsidR="004B059C">
          <w:t xml:space="preserve"> </w:t>
        </w:r>
      </w:ins>
      <w:r w:rsidRPr="009F13FB">
        <w:t>[5]</w:t>
      </w:r>
      <w:r>
        <w:t xml:space="preserve"> и </w:t>
      </w:r>
      <w:r>
        <w:rPr>
          <w:lang w:val="en-US"/>
        </w:rPr>
        <w:t>RFECV</w:t>
      </w:r>
      <w:ins w:id="9" w:author="Author">
        <w:r w:rsidR="004B059C">
          <w:t xml:space="preserve"> </w:t>
        </w:r>
      </w:ins>
      <w:r w:rsidRPr="009F13FB">
        <w:t>[6]</w:t>
      </w:r>
      <w:r>
        <w:t xml:space="preserve"> (код можно посмотреть в приложении </w:t>
      </w:r>
      <w:r>
        <w:rPr>
          <w:lang w:val="en-US"/>
        </w:rPr>
        <w:t>A</w:t>
      </w:r>
      <w:r w:rsidRPr="009F13FB">
        <w:t>.4).</w:t>
      </w:r>
    </w:p>
    <w:p w14:paraId="15B0D37B" w14:textId="36C8EAA0" w:rsidR="009F13FB" w:rsidRDefault="0079620D" w:rsidP="00691BDF">
      <w:pPr>
        <w:spacing w:line="360" w:lineRule="auto"/>
      </w:pPr>
      <w:r>
        <w:t>Лучше</w:t>
      </w:r>
      <w:r w:rsidRPr="0079620D">
        <w:t xml:space="preserve"> </w:t>
      </w:r>
      <w:r>
        <w:t>всего</w:t>
      </w:r>
      <w:r w:rsidRPr="0079620D">
        <w:t xml:space="preserve"> </w:t>
      </w:r>
      <w:r>
        <w:t>себя</w:t>
      </w:r>
      <w:r w:rsidRPr="0079620D">
        <w:t xml:space="preserve"> </w:t>
      </w:r>
      <w:r>
        <w:t>показал</w:t>
      </w:r>
      <w:r w:rsidRPr="0079620D">
        <w:t xml:space="preserve"> </w:t>
      </w:r>
      <w:r>
        <w:t>метод</w:t>
      </w:r>
      <w:r w:rsidRPr="0079620D">
        <w:t xml:space="preserve"> </w:t>
      </w:r>
      <w:r>
        <w:rPr>
          <w:lang w:val="en-US"/>
        </w:rPr>
        <w:t>RFECV</w:t>
      </w:r>
      <w:r w:rsidRPr="0079620D">
        <w:t xml:space="preserve">, </w:t>
      </w:r>
      <w:r>
        <w:t>и</w:t>
      </w:r>
      <w:r w:rsidRPr="0079620D">
        <w:t xml:space="preserve"> </w:t>
      </w:r>
      <w:r>
        <w:t>в</w:t>
      </w:r>
      <w:r w:rsidR="009F13FB" w:rsidRPr="0079620D">
        <w:t xml:space="preserve"> </w:t>
      </w:r>
      <w:r w:rsidR="009F13FB">
        <w:t>итоге</w:t>
      </w:r>
      <w:r w:rsidR="009F13FB" w:rsidRPr="0079620D">
        <w:t xml:space="preserve"> </w:t>
      </w:r>
      <w:r w:rsidR="009F13FB">
        <w:t>были</w:t>
      </w:r>
      <w:r w:rsidR="009F13FB" w:rsidRPr="0079620D">
        <w:t xml:space="preserve"> </w:t>
      </w:r>
      <w:r w:rsidR="009F13FB">
        <w:t>удалены</w:t>
      </w:r>
      <w:r w:rsidR="009F13FB" w:rsidRPr="0079620D">
        <w:t xml:space="preserve"> </w:t>
      </w:r>
      <w:r w:rsidR="009F13FB">
        <w:t>ещё</w:t>
      </w:r>
      <w:r w:rsidR="009F13FB" w:rsidRPr="0079620D">
        <w:t xml:space="preserve"> </w:t>
      </w:r>
      <w:r w:rsidRPr="0079620D">
        <w:t>7</w:t>
      </w:r>
      <w:r w:rsidR="009F13FB" w:rsidRPr="0079620D">
        <w:t xml:space="preserve"> </w:t>
      </w:r>
      <w:r w:rsidR="009F13FB">
        <w:t>признак</w:t>
      </w:r>
      <w:r>
        <w:t>ов</w:t>
      </w:r>
      <w:r w:rsidRPr="0079620D">
        <w:t xml:space="preserve">, </w:t>
      </w:r>
      <w:r>
        <w:t>а</w:t>
      </w:r>
      <w:r w:rsidRPr="0079620D">
        <w:t xml:space="preserve"> </w:t>
      </w:r>
      <w:r>
        <w:t>именно</w:t>
      </w:r>
      <w:r w:rsidRPr="0079620D">
        <w:t xml:space="preserve"> </w:t>
      </w:r>
      <w:r w:rsidRPr="0079620D">
        <w:rPr>
          <w:lang w:val="en-US"/>
        </w:rPr>
        <w:t>Annual</w:t>
      </w:r>
      <w:r w:rsidRPr="0079620D">
        <w:t>_</w:t>
      </w:r>
      <w:r w:rsidRPr="0079620D">
        <w:rPr>
          <w:lang w:val="en-US"/>
        </w:rPr>
        <w:t>Income</w:t>
      </w:r>
      <w:r w:rsidRPr="0079620D">
        <w:t xml:space="preserve">, </w:t>
      </w:r>
      <w:r w:rsidRPr="0079620D">
        <w:rPr>
          <w:lang w:val="en-US"/>
        </w:rPr>
        <w:t>Outstanding</w:t>
      </w:r>
      <w:r w:rsidRPr="0079620D">
        <w:t>_</w:t>
      </w:r>
      <w:r w:rsidRPr="0079620D">
        <w:rPr>
          <w:lang w:val="en-US"/>
        </w:rPr>
        <w:t>Debt</w:t>
      </w:r>
      <w:r w:rsidRPr="0079620D">
        <w:t xml:space="preserve">, </w:t>
      </w:r>
      <w:r w:rsidRPr="0079620D">
        <w:rPr>
          <w:lang w:val="en-US"/>
        </w:rPr>
        <w:t>Amount</w:t>
      </w:r>
      <w:r w:rsidRPr="0079620D">
        <w:t>_</w:t>
      </w:r>
      <w:r w:rsidRPr="0079620D">
        <w:rPr>
          <w:lang w:val="en-US"/>
        </w:rPr>
        <w:t>invested</w:t>
      </w:r>
      <w:r w:rsidRPr="0079620D">
        <w:t>_</w:t>
      </w:r>
      <w:r w:rsidRPr="0079620D">
        <w:rPr>
          <w:lang w:val="en-US"/>
        </w:rPr>
        <w:t>monthly</w:t>
      </w:r>
      <w:r w:rsidRPr="0079620D">
        <w:t xml:space="preserve">, </w:t>
      </w:r>
      <w:r w:rsidRPr="0079620D">
        <w:rPr>
          <w:lang w:val="en-US"/>
        </w:rPr>
        <w:t>Monthly</w:t>
      </w:r>
      <w:r w:rsidRPr="0079620D">
        <w:t>_</w:t>
      </w:r>
      <w:r w:rsidRPr="0079620D">
        <w:rPr>
          <w:lang w:val="en-US"/>
        </w:rPr>
        <w:t>Balance</w:t>
      </w:r>
      <w:r w:rsidRPr="0079620D">
        <w:t xml:space="preserve">, </w:t>
      </w:r>
      <w:r>
        <w:rPr>
          <w:lang w:val="en-US"/>
        </w:rPr>
        <w:t>Total</w:t>
      </w:r>
      <w:r w:rsidRPr="0079620D">
        <w:t>_</w:t>
      </w:r>
      <w:r>
        <w:rPr>
          <w:lang w:val="en-US"/>
        </w:rPr>
        <w:t>EMI</w:t>
      </w:r>
      <w:r w:rsidRPr="0079620D">
        <w:t>_</w:t>
      </w:r>
      <w:r>
        <w:rPr>
          <w:lang w:val="en-US"/>
        </w:rPr>
        <w:t>per</w:t>
      </w:r>
      <w:r w:rsidRPr="0079620D">
        <w:t>_</w:t>
      </w:r>
      <w:r>
        <w:rPr>
          <w:lang w:val="en-US"/>
        </w:rPr>
        <w:t>month</w:t>
      </w:r>
      <w:r w:rsidRPr="0079620D">
        <w:t xml:space="preserve">, </w:t>
      </w:r>
      <w:r w:rsidRPr="0079620D">
        <w:rPr>
          <w:lang w:val="en-US"/>
        </w:rPr>
        <w:t>Credit</w:t>
      </w:r>
      <w:r w:rsidRPr="0079620D">
        <w:t>_</w:t>
      </w:r>
      <w:r w:rsidRPr="0079620D">
        <w:rPr>
          <w:lang w:val="en-US"/>
        </w:rPr>
        <w:t>Utilization</w:t>
      </w:r>
      <w:r w:rsidRPr="0079620D">
        <w:t>_</w:t>
      </w:r>
      <w:r w:rsidRPr="0079620D">
        <w:rPr>
          <w:lang w:val="en-US"/>
        </w:rPr>
        <w:t>Ratio</w:t>
      </w:r>
      <w:r w:rsidRPr="0079620D">
        <w:t xml:space="preserve">, </w:t>
      </w:r>
      <w:r w:rsidRPr="0079620D">
        <w:rPr>
          <w:lang w:val="en-US"/>
        </w:rPr>
        <w:t>Occupation</w:t>
      </w:r>
      <w:r w:rsidRPr="0079620D">
        <w:t>_</w:t>
      </w:r>
      <w:r w:rsidRPr="0079620D">
        <w:rPr>
          <w:lang w:val="en-US"/>
        </w:rPr>
        <w:t>Entrepreneur</w:t>
      </w:r>
      <w:r w:rsidRPr="0079620D">
        <w:t xml:space="preserve">, </w:t>
      </w:r>
      <w:r>
        <w:t>и</w:t>
      </w:r>
      <w:r w:rsidRPr="0079620D">
        <w:t xml:space="preserve"> </w:t>
      </w:r>
      <w:r>
        <w:t>осталось 52 признака</w:t>
      </w:r>
      <w:r w:rsidR="00691BDF" w:rsidRPr="0079620D">
        <w:t>.</w:t>
      </w:r>
    </w:p>
    <w:p w14:paraId="54DDCED8" w14:textId="77777777" w:rsidR="0078134F" w:rsidRPr="0079620D" w:rsidRDefault="0078134F" w:rsidP="00691BDF">
      <w:pPr>
        <w:spacing w:line="360" w:lineRule="auto"/>
      </w:pPr>
    </w:p>
    <w:p w14:paraId="0885784E" w14:textId="622B7B78" w:rsidR="009F13FB" w:rsidRDefault="0078134F" w:rsidP="0078134F">
      <w:pPr>
        <w:pStyle w:val="Heading3"/>
      </w:pPr>
      <w:bookmarkStart w:id="10" w:name="_Toc163492117"/>
      <w:r>
        <w:t>Устранение дисбаланса в данных.</w:t>
      </w:r>
      <w:bookmarkEnd w:id="10"/>
    </w:p>
    <w:p w14:paraId="7CB61E6C" w14:textId="1EBF4B0F" w:rsidR="0078134F" w:rsidRDefault="0078134F" w:rsidP="0078134F">
      <w:pPr>
        <w:spacing w:line="360" w:lineRule="auto"/>
      </w:pPr>
      <w:r>
        <w:t xml:space="preserve">Так как более чем половина объектов как в обучающей, так и в тестовой выборке имеет стандартный скоринг (распределия можно посмотреть на рисунках </w:t>
      </w:r>
      <w:r w:rsidRPr="0078134F">
        <w:t>1.9</w:t>
      </w:r>
      <w:r>
        <w:t xml:space="preserve"> и </w:t>
      </w:r>
      <w:r w:rsidRPr="0078134F">
        <w:t>1.10</w:t>
      </w:r>
      <w:r>
        <w:t xml:space="preserve"> ниже), был устранён ди</w:t>
      </w:r>
      <w:r w:rsidR="001B3157">
        <w:t>с</w:t>
      </w:r>
      <w:r>
        <w:t xml:space="preserve">баланс в данных методом апсемплинга для объектов из классов </w:t>
      </w:r>
      <w:r>
        <w:rPr>
          <w:lang w:val="en-US"/>
        </w:rPr>
        <w:t>Poor</w:t>
      </w:r>
      <w:r w:rsidRPr="0078134F">
        <w:t xml:space="preserve"> </w:t>
      </w:r>
      <w:r>
        <w:t xml:space="preserve">и </w:t>
      </w:r>
      <w:r>
        <w:rPr>
          <w:lang w:val="en-US"/>
        </w:rPr>
        <w:t>Good</w:t>
      </w:r>
      <w:r>
        <w:t xml:space="preserve"> (рисунок </w:t>
      </w:r>
      <w:r w:rsidRPr="0078134F">
        <w:t xml:space="preserve">1.11), </w:t>
      </w:r>
      <w:r>
        <w:t xml:space="preserve">в результате значение </w:t>
      </w:r>
      <w:r>
        <w:rPr>
          <w:lang w:val="en-US"/>
        </w:rPr>
        <w:t>f</w:t>
      </w:r>
      <w:r w:rsidRPr="0078134F">
        <w:t xml:space="preserve">1 </w:t>
      </w:r>
      <w:r>
        <w:rPr>
          <w:lang w:val="en-US"/>
        </w:rPr>
        <w:t>macro</w:t>
      </w:r>
      <w:r w:rsidRPr="0078134F">
        <w:t xml:space="preserve"> </w:t>
      </w:r>
      <w:r>
        <w:t xml:space="preserve">для логистической регрессии на кросс-валидации возросло с </w:t>
      </w:r>
      <w:r w:rsidRPr="0078134F">
        <w:t xml:space="preserve">0.618 </w:t>
      </w:r>
      <w:r>
        <w:t xml:space="preserve">до </w:t>
      </w:r>
      <w:r w:rsidRPr="0078134F">
        <w:t>0.683</w:t>
      </w:r>
      <w:r w:rsidRPr="00D028A7">
        <w:t>:</w:t>
      </w:r>
    </w:p>
    <w:p w14:paraId="670568B3" w14:textId="77777777" w:rsidR="0078134F" w:rsidRDefault="0078134F" w:rsidP="0078134F">
      <w:pPr>
        <w:jc w:val="center"/>
        <w:rPr>
          <w:noProof/>
        </w:rPr>
      </w:pPr>
    </w:p>
    <w:p w14:paraId="71BA16EF" w14:textId="702C1A9A" w:rsidR="0078134F" w:rsidRDefault="0078134F" w:rsidP="0078134F">
      <w:pPr>
        <w:jc w:val="center"/>
      </w:pPr>
      <w:r w:rsidRPr="00D028A7">
        <w:rPr>
          <w:noProof/>
        </w:rPr>
        <w:drawing>
          <wp:inline distT="0" distB="0" distL="0" distR="0" wp14:anchorId="026A6F66" wp14:editId="678EE676">
            <wp:extent cx="2186940" cy="922020"/>
            <wp:effectExtent l="0" t="0" r="381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r="34773" b="20656"/>
                    <a:stretch/>
                  </pic:blipFill>
                  <pic:spPr bwMode="auto">
                    <a:xfrm>
                      <a:off x="0" y="0"/>
                      <a:ext cx="2187245" cy="9221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0EB8DA" w14:textId="637248DD" w:rsidR="0078134F" w:rsidRDefault="0078134F" w:rsidP="0078134F">
      <w:pPr>
        <w:jc w:val="center"/>
      </w:pPr>
      <w:r>
        <w:t xml:space="preserve">Рисунок </w:t>
      </w:r>
      <w:r w:rsidRPr="0078134F">
        <w:t>1.9</w:t>
      </w:r>
      <w:r>
        <w:t xml:space="preserve"> – Распределение по кредитному скорингу на обучающей выборке</w:t>
      </w:r>
    </w:p>
    <w:p w14:paraId="4ED63792" w14:textId="77777777" w:rsidR="0078134F" w:rsidRDefault="0078134F" w:rsidP="0078134F">
      <w:pPr>
        <w:jc w:val="center"/>
      </w:pPr>
    </w:p>
    <w:p w14:paraId="081606B2" w14:textId="77777777" w:rsidR="0078134F" w:rsidRDefault="0078134F" w:rsidP="0078134F">
      <w:pPr>
        <w:jc w:val="center"/>
        <w:rPr>
          <w:noProof/>
        </w:rPr>
      </w:pPr>
    </w:p>
    <w:p w14:paraId="0B1EB49C" w14:textId="363E1E1D" w:rsidR="0078134F" w:rsidRDefault="0078134F" w:rsidP="0078134F">
      <w:pPr>
        <w:jc w:val="center"/>
      </w:pPr>
      <w:r w:rsidRPr="00D028A7">
        <w:rPr>
          <w:noProof/>
        </w:rPr>
        <w:drawing>
          <wp:inline distT="0" distB="0" distL="0" distR="0" wp14:anchorId="6386051E" wp14:editId="4FCE3E70">
            <wp:extent cx="2049780" cy="922020"/>
            <wp:effectExtent l="0" t="0" r="762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r="39888" b="24375"/>
                    <a:stretch/>
                  </pic:blipFill>
                  <pic:spPr bwMode="auto">
                    <a:xfrm>
                      <a:off x="0" y="0"/>
                      <a:ext cx="2050066" cy="9221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036C9C" w14:textId="06B8ABC5" w:rsidR="0078134F" w:rsidRDefault="0078134F" w:rsidP="0078134F">
      <w:pPr>
        <w:jc w:val="center"/>
      </w:pPr>
      <w:r>
        <w:t xml:space="preserve">Рисунок </w:t>
      </w:r>
      <w:r w:rsidRPr="0078134F">
        <w:t>1.10</w:t>
      </w:r>
      <w:r>
        <w:t xml:space="preserve"> – Распределение по кредитному скорингу на тестовой выборке</w:t>
      </w:r>
    </w:p>
    <w:p w14:paraId="0CDF2A07" w14:textId="1EABD6CF" w:rsidR="0078134F" w:rsidRDefault="0078134F" w:rsidP="0078134F">
      <w:pPr>
        <w:jc w:val="center"/>
      </w:pPr>
    </w:p>
    <w:p w14:paraId="16B134F3" w14:textId="5A9DFECB" w:rsidR="0078134F" w:rsidRDefault="0078134F" w:rsidP="0078134F">
      <w:pPr>
        <w:ind w:left="709" w:firstLine="0"/>
        <w:jc w:val="center"/>
        <w:rPr>
          <w:noProof/>
        </w:rPr>
      </w:pPr>
      <w:r w:rsidRPr="0078134F">
        <w:rPr>
          <w:noProof/>
        </w:rPr>
        <w:drawing>
          <wp:inline distT="0" distB="0" distL="0" distR="0" wp14:anchorId="471DCB92" wp14:editId="0F997628">
            <wp:extent cx="1910714" cy="942950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10714" cy="9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90640" w14:textId="42AB50C6" w:rsidR="0078134F" w:rsidRDefault="0078134F" w:rsidP="0078134F">
      <w:pPr>
        <w:jc w:val="center"/>
      </w:pPr>
      <w:r>
        <w:t xml:space="preserve">Рисунок </w:t>
      </w:r>
      <w:r w:rsidRPr="0078134F">
        <w:t>1.1</w:t>
      </w:r>
      <w:r>
        <w:t>1 – Распределение по кредитному скорингу на обучающей выборке после апсемплинга</w:t>
      </w:r>
    </w:p>
    <w:p w14:paraId="415C8D9A" w14:textId="77777777" w:rsidR="0078134F" w:rsidRDefault="0078134F" w:rsidP="0078134F">
      <w:pPr>
        <w:jc w:val="center"/>
      </w:pPr>
    </w:p>
    <w:p w14:paraId="392C89FA" w14:textId="77777777" w:rsidR="0078134F" w:rsidRPr="0078134F" w:rsidRDefault="0078134F" w:rsidP="0078134F"/>
    <w:p w14:paraId="6BC29790" w14:textId="77777777" w:rsidR="00F258E1" w:rsidRDefault="00F258E1" w:rsidP="0050734D">
      <w:pPr>
        <w:pStyle w:val="Heading2"/>
      </w:pPr>
      <w:bookmarkStart w:id="11" w:name="_Toc163492118"/>
      <w:r>
        <w:t>Выводы по разделу</w:t>
      </w:r>
      <w:bookmarkEnd w:id="11"/>
    </w:p>
    <w:p w14:paraId="7E671D4C" w14:textId="77777777" w:rsidR="008B4AC8" w:rsidRDefault="008B4AC8" w:rsidP="0050734D">
      <w:pPr>
        <w:spacing w:line="360" w:lineRule="auto"/>
      </w:pPr>
    </w:p>
    <w:p w14:paraId="09DFDA33" w14:textId="69CA3CBB" w:rsidR="00F258E1" w:rsidRPr="0078134F" w:rsidRDefault="009F13FB" w:rsidP="0050734D">
      <w:pPr>
        <w:spacing w:line="360" w:lineRule="auto"/>
      </w:pPr>
      <w:r>
        <w:t>В итоге, после предварительной обработки данных</w:t>
      </w:r>
      <w:r w:rsidR="00906EFD" w:rsidRPr="00906EFD">
        <w:t xml:space="preserve">, </w:t>
      </w:r>
      <w:r w:rsidR="00906EFD">
        <w:t>было удалено множество нерелевантных признаков, а также были сформированы новые признаки</w:t>
      </w:r>
      <w:r w:rsidR="0078134F">
        <w:t>, устранён дисбаланс в данных</w:t>
      </w:r>
      <w:r w:rsidR="00906EFD">
        <w:t>. Итоговое количество признаков составило 5</w:t>
      </w:r>
      <w:r w:rsidR="0079620D">
        <w:t>2</w:t>
      </w:r>
      <w:r w:rsidR="00691BDF" w:rsidRPr="0078134F">
        <w:t>.</w:t>
      </w:r>
    </w:p>
    <w:p w14:paraId="763F3332" w14:textId="719C0ECE" w:rsidR="00041AEF" w:rsidRDefault="00041AEF" w:rsidP="0050734D">
      <w:pPr>
        <w:spacing w:line="360" w:lineRule="auto"/>
      </w:pPr>
      <w:r>
        <w:br w:type="page"/>
      </w:r>
    </w:p>
    <w:p w14:paraId="093CFC26" w14:textId="3C6F16A4" w:rsidR="00041AEF" w:rsidRDefault="00A33F4D" w:rsidP="0050734D">
      <w:pPr>
        <w:pStyle w:val="Heading1"/>
        <w:numPr>
          <w:ilvl w:val="0"/>
          <w:numId w:val="4"/>
        </w:numPr>
      </w:pPr>
      <w:bookmarkStart w:id="12" w:name="_Toc163492119"/>
      <w:r>
        <w:lastRenderedPageBreak/>
        <w:t>Сравнение различных</w:t>
      </w:r>
      <w:r w:rsidR="00906EFD">
        <w:t xml:space="preserve"> моделей</w:t>
      </w:r>
      <w:bookmarkEnd w:id="12"/>
    </w:p>
    <w:p w14:paraId="03A1FA33" w14:textId="77777777" w:rsidR="00041AEF" w:rsidRPr="00F258E1" w:rsidRDefault="00041AEF" w:rsidP="0050734D">
      <w:pPr>
        <w:spacing w:line="360" w:lineRule="auto"/>
      </w:pPr>
    </w:p>
    <w:p w14:paraId="7808396F" w14:textId="7F98475C" w:rsidR="00041AEF" w:rsidRDefault="00A33F4D" w:rsidP="0050734D">
      <w:pPr>
        <w:pStyle w:val="Heading2"/>
      </w:pPr>
      <w:bookmarkStart w:id="13" w:name="_Toc163492120"/>
      <w:r>
        <w:t>Обучение и тестирование моделей</w:t>
      </w:r>
      <w:bookmarkEnd w:id="13"/>
    </w:p>
    <w:p w14:paraId="6E905F64" w14:textId="77777777" w:rsidR="00041AEF" w:rsidRPr="00F258E1" w:rsidRDefault="00041AEF" w:rsidP="0050734D">
      <w:pPr>
        <w:spacing w:line="360" w:lineRule="auto"/>
      </w:pPr>
    </w:p>
    <w:p w14:paraId="33A87A23" w14:textId="76BA5072" w:rsidR="00041AEF" w:rsidRDefault="00A33F4D" w:rsidP="0050734D">
      <w:pPr>
        <w:pStyle w:val="Heading3"/>
      </w:pPr>
      <w:bookmarkStart w:id="14" w:name="_Toc163492121"/>
      <w:r>
        <w:t>Кросс-валидация</w:t>
      </w:r>
      <w:bookmarkEnd w:id="14"/>
    </w:p>
    <w:p w14:paraId="03919BBF" w14:textId="6BF1BE84" w:rsidR="00A33F4D" w:rsidRDefault="00A33F4D" w:rsidP="00A33F4D">
      <w:pPr>
        <w:spacing w:line="360" w:lineRule="auto"/>
      </w:pPr>
      <w:r>
        <w:t>Было проведено обучение и тестирование моделей</w:t>
      </w:r>
      <w:r w:rsidRPr="00A33F4D">
        <w:t xml:space="preserve"> </w:t>
      </w:r>
      <w:r>
        <w:t>на кросс-валидации</w:t>
      </w:r>
      <w:r w:rsidRPr="00A33F4D">
        <w:t xml:space="preserve"> [7]</w:t>
      </w:r>
      <w:r>
        <w:t xml:space="preserve"> (3</w:t>
      </w:r>
      <w:r w:rsidR="00D028A7" w:rsidRPr="00D028A7">
        <w:t>-</w:t>
      </w:r>
      <w:r>
        <w:rPr>
          <w:lang w:val="en-US"/>
        </w:rPr>
        <w:t>fold</w:t>
      </w:r>
      <w:r w:rsidRPr="00A33F4D">
        <w:t>).</w:t>
      </w:r>
      <w:r>
        <w:t xml:space="preserve"> Были</w:t>
      </w:r>
      <w:r w:rsidRPr="00A33F4D">
        <w:t xml:space="preserve"> </w:t>
      </w:r>
      <w:r>
        <w:t>попробованы</w:t>
      </w:r>
      <w:r w:rsidRPr="00A33F4D">
        <w:t xml:space="preserve"> </w:t>
      </w:r>
      <w:r>
        <w:t>такие</w:t>
      </w:r>
      <w:r w:rsidRPr="00A33F4D">
        <w:t xml:space="preserve"> </w:t>
      </w:r>
      <w:r>
        <w:t>модели</w:t>
      </w:r>
      <w:r w:rsidRPr="00A33F4D">
        <w:t xml:space="preserve">, </w:t>
      </w:r>
      <w:r>
        <w:t>как</w:t>
      </w:r>
      <w:r w:rsidRPr="00A33F4D">
        <w:t xml:space="preserve"> </w:t>
      </w:r>
      <w:proofErr w:type="spellStart"/>
      <w:r w:rsidRPr="00A33F4D">
        <w:rPr>
          <w:lang w:val="en-US"/>
        </w:rPr>
        <w:t>LogisticRegression</w:t>
      </w:r>
      <w:proofErr w:type="spellEnd"/>
      <w:r w:rsidRPr="00A33F4D">
        <w:t xml:space="preserve">, </w:t>
      </w:r>
      <w:r w:rsidRPr="00A33F4D">
        <w:rPr>
          <w:lang w:val="en-US"/>
        </w:rPr>
        <w:t>SVC</w:t>
      </w:r>
      <w:r w:rsidRPr="00A33F4D">
        <w:t xml:space="preserve">, </w:t>
      </w:r>
      <w:proofErr w:type="spellStart"/>
      <w:r w:rsidRPr="00A33F4D">
        <w:rPr>
          <w:lang w:val="en-US"/>
        </w:rPr>
        <w:t>KNeighborsClassifier</w:t>
      </w:r>
      <w:proofErr w:type="spellEnd"/>
      <w:r w:rsidRPr="00A33F4D">
        <w:t xml:space="preserve">, </w:t>
      </w:r>
      <w:proofErr w:type="spellStart"/>
      <w:r w:rsidRPr="00A33F4D">
        <w:rPr>
          <w:lang w:val="en-US"/>
        </w:rPr>
        <w:t>MultinomialNB</w:t>
      </w:r>
      <w:proofErr w:type="spellEnd"/>
      <w:r w:rsidRPr="00A33F4D">
        <w:t xml:space="preserve">, </w:t>
      </w:r>
      <w:proofErr w:type="spellStart"/>
      <w:r w:rsidRPr="00A33F4D">
        <w:rPr>
          <w:lang w:val="en-US"/>
        </w:rPr>
        <w:t>DecisionTreeClassifier</w:t>
      </w:r>
      <w:proofErr w:type="spellEnd"/>
      <w:r w:rsidRPr="00A33F4D">
        <w:t xml:space="preserve">, </w:t>
      </w:r>
      <w:proofErr w:type="spellStart"/>
      <w:r w:rsidRPr="00A33F4D">
        <w:rPr>
          <w:lang w:val="en-US"/>
        </w:rPr>
        <w:t>RandomForestClassifier</w:t>
      </w:r>
      <w:proofErr w:type="spellEnd"/>
      <w:r w:rsidRPr="00A33F4D">
        <w:t xml:space="preserve">, </w:t>
      </w:r>
      <w:proofErr w:type="spellStart"/>
      <w:r w:rsidRPr="00A33F4D">
        <w:rPr>
          <w:lang w:val="en-US"/>
        </w:rPr>
        <w:t>GradientBoostingClassifier</w:t>
      </w:r>
      <w:proofErr w:type="spellEnd"/>
      <w:r w:rsidRPr="00A33F4D">
        <w:t xml:space="preserve">, </w:t>
      </w:r>
      <w:proofErr w:type="spellStart"/>
      <w:r w:rsidRPr="00A33F4D">
        <w:rPr>
          <w:lang w:val="en-US"/>
        </w:rPr>
        <w:t>BaggingClassifier</w:t>
      </w:r>
      <w:proofErr w:type="spellEnd"/>
      <w:r w:rsidRPr="00A33F4D">
        <w:t xml:space="preserve"> </w:t>
      </w:r>
      <w:r>
        <w:t>на</w:t>
      </w:r>
      <w:r w:rsidRPr="00A33F4D">
        <w:t xml:space="preserve"> </w:t>
      </w:r>
      <w:r>
        <w:t>своих</w:t>
      </w:r>
      <w:r w:rsidRPr="00A33F4D">
        <w:t xml:space="preserve"> </w:t>
      </w:r>
      <w:r>
        <w:t>параметрических сетках. Результаты получились следующие</w:t>
      </w:r>
      <w:r w:rsidRPr="00A33F4D">
        <w:t xml:space="preserve"> (</w:t>
      </w:r>
      <w:r w:rsidR="002511EC">
        <w:t>таблица</w:t>
      </w:r>
      <w:r>
        <w:t xml:space="preserve"> 2.1)</w:t>
      </w:r>
      <w:r w:rsidRPr="00A33F4D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1"/>
        <w:gridCol w:w="1196"/>
        <w:gridCol w:w="2264"/>
        <w:gridCol w:w="2604"/>
      </w:tblGrid>
      <w:tr w:rsidR="002511EC" w14:paraId="5330637B" w14:textId="77777777" w:rsidTr="00900128">
        <w:tc>
          <w:tcPr>
            <w:tcW w:w="3281" w:type="dxa"/>
          </w:tcPr>
          <w:p w14:paraId="4D81EA02" w14:textId="48BC9E90" w:rsidR="002511EC" w:rsidRPr="002511EC" w:rsidRDefault="002511EC" w:rsidP="00D028A7">
            <w:pPr>
              <w:spacing w:line="360" w:lineRule="auto"/>
              <w:ind w:firstLine="0"/>
              <w:jc w:val="center"/>
            </w:pPr>
            <w:r>
              <w:t>Метод</w:t>
            </w:r>
          </w:p>
        </w:tc>
        <w:tc>
          <w:tcPr>
            <w:tcW w:w="1196" w:type="dxa"/>
          </w:tcPr>
          <w:p w14:paraId="0BFB2486" w14:textId="6C1190DE" w:rsidR="002511EC" w:rsidRPr="002511EC" w:rsidRDefault="002511EC" w:rsidP="00D028A7">
            <w:pPr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F1 macro</w:t>
            </w:r>
          </w:p>
        </w:tc>
        <w:tc>
          <w:tcPr>
            <w:tcW w:w="2264" w:type="dxa"/>
          </w:tcPr>
          <w:p w14:paraId="3CB4DB55" w14:textId="19EE1967" w:rsidR="002511EC" w:rsidRPr="002511EC" w:rsidRDefault="002511EC" w:rsidP="00D028A7">
            <w:pPr>
              <w:spacing w:line="360" w:lineRule="auto"/>
              <w:ind w:firstLine="0"/>
              <w:jc w:val="center"/>
            </w:pPr>
            <w:r>
              <w:t>Метод скейлинга</w:t>
            </w:r>
          </w:p>
        </w:tc>
        <w:tc>
          <w:tcPr>
            <w:tcW w:w="2604" w:type="dxa"/>
          </w:tcPr>
          <w:p w14:paraId="014F1DA1" w14:textId="2CF05057" w:rsidR="002511EC" w:rsidRDefault="002511EC" w:rsidP="00D028A7">
            <w:pPr>
              <w:spacing w:line="360" w:lineRule="auto"/>
              <w:ind w:firstLine="0"/>
              <w:jc w:val="center"/>
            </w:pPr>
            <w:r>
              <w:t>Параметры</w:t>
            </w:r>
          </w:p>
        </w:tc>
      </w:tr>
      <w:tr w:rsidR="002511EC" w:rsidRPr="002511EC" w14:paraId="631831E0" w14:textId="77777777" w:rsidTr="00900128">
        <w:tc>
          <w:tcPr>
            <w:tcW w:w="3281" w:type="dxa"/>
          </w:tcPr>
          <w:p w14:paraId="02655628" w14:textId="186E271B" w:rsidR="002511EC" w:rsidRDefault="002511EC" w:rsidP="00D028A7">
            <w:pPr>
              <w:spacing w:line="360" w:lineRule="auto"/>
              <w:ind w:firstLine="0"/>
              <w:jc w:val="center"/>
            </w:pPr>
            <w:r w:rsidRPr="002511EC">
              <w:t>BaggingClassifier</w:t>
            </w:r>
          </w:p>
        </w:tc>
        <w:tc>
          <w:tcPr>
            <w:tcW w:w="1196" w:type="dxa"/>
          </w:tcPr>
          <w:p w14:paraId="04A6EDC3" w14:textId="311F517F" w:rsidR="002511EC" w:rsidRDefault="002511EC" w:rsidP="00D028A7">
            <w:pPr>
              <w:spacing w:line="360" w:lineRule="auto"/>
              <w:ind w:firstLine="0"/>
              <w:jc w:val="center"/>
            </w:pPr>
            <w:r>
              <w:t>0.892</w:t>
            </w:r>
          </w:p>
        </w:tc>
        <w:tc>
          <w:tcPr>
            <w:tcW w:w="2264" w:type="dxa"/>
          </w:tcPr>
          <w:p w14:paraId="12FC1249" w14:textId="2B44623E" w:rsidR="002511EC" w:rsidRDefault="002511EC" w:rsidP="00D028A7">
            <w:pPr>
              <w:spacing w:line="360" w:lineRule="auto"/>
              <w:ind w:firstLine="0"/>
              <w:jc w:val="center"/>
            </w:pPr>
            <w:r w:rsidRPr="002511EC">
              <w:t>StandardScaler</w:t>
            </w:r>
          </w:p>
        </w:tc>
        <w:tc>
          <w:tcPr>
            <w:tcW w:w="2604" w:type="dxa"/>
          </w:tcPr>
          <w:p w14:paraId="6B5626B7" w14:textId="73F5F2B7" w:rsidR="002511EC" w:rsidRPr="002511EC" w:rsidRDefault="002511EC" w:rsidP="00D028A7">
            <w:pPr>
              <w:spacing w:line="360" w:lineRule="auto"/>
              <w:ind w:firstLine="0"/>
              <w:jc w:val="center"/>
              <w:rPr>
                <w:lang w:val="en-US"/>
              </w:rPr>
            </w:pPr>
            <w:r w:rsidRPr="002511EC">
              <w:rPr>
                <w:lang w:val="en-US"/>
              </w:rPr>
              <w:t>n_estimators:100</w:t>
            </w:r>
          </w:p>
        </w:tc>
      </w:tr>
      <w:tr w:rsidR="002511EC" w:rsidRPr="002511EC" w14:paraId="00358333" w14:textId="77777777" w:rsidTr="00900128">
        <w:tc>
          <w:tcPr>
            <w:tcW w:w="3281" w:type="dxa"/>
          </w:tcPr>
          <w:p w14:paraId="323E5C7B" w14:textId="1CFBE96B" w:rsidR="002511EC" w:rsidRPr="002511EC" w:rsidRDefault="002511EC" w:rsidP="00D028A7">
            <w:pPr>
              <w:spacing w:line="360" w:lineRule="auto"/>
              <w:ind w:firstLine="0"/>
              <w:jc w:val="center"/>
              <w:rPr>
                <w:lang w:val="en-US"/>
              </w:rPr>
            </w:pPr>
            <w:proofErr w:type="spellStart"/>
            <w:r w:rsidRPr="002511EC">
              <w:rPr>
                <w:lang w:val="en-US"/>
              </w:rPr>
              <w:t>BaggingClassifier</w:t>
            </w:r>
            <w:proofErr w:type="spellEnd"/>
          </w:p>
        </w:tc>
        <w:tc>
          <w:tcPr>
            <w:tcW w:w="1196" w:type="dxa"/>
          </w:tcPr>
          <w:p w14:paraId="1D6EA910" w14:textId="19863966" w:rsidR="002511EC" w:rsidRPr="002511EC" w:rsidRDefault="002511EC" w:rsidP="00D028A7">
            <w:pPr>
              <w:spacing w:line="360" w:lineRule="auto"/>
              <w:ind w:firstLine="0"/>
              <w:jc w:val="center"/>
            </w:pPr>
            <w:r>
              <w:t>0.891</w:t>
            </w:r>
          </w:p>
        </w:tc>
        <w:tc>
          <w:tcPr>
            <w:tcW w:w="2264" w:type="dxa"/>
          </w:tcPr>
          <w:p w14:paraId="39587E24" w14:textId="40565CE1" w:rsidR="002511EC" w:rsidRPr="002511EC" w:rsidRDefault="002511EC" w:rsidP="00D028A7">
            <w:pPr>
              <w:spacing w:line="360" w:lineRule="auto"/>
              <w:ind w:firstLine="0"/>
              <w:jc w:val="center"/>
              <w:rPr>
                <w:lang w:val="en-US"/>
              </w:rPr>
            </w:pPr>
            <w:proofErr w:type="spellStart"/>
            <w:r w:rsidRPr="002511EC">
              <w:rPr>
                <w:lang w:val="en-US"/>
              </w:rPr>
              <w:t>MinMaxScaler</w:t>
            </w:r>
            <w:proofErr w:type="spellEnd"/>
          </w:p>
        </w:tc>
        <w:tc>
          <w:tcPr>
            <w:tcW w:w="2604" w:type="dxa"/>
          </w:tcPr>
          <w:p w14:paraId="12EBEED1" w14:textId="04A4E0D3" w:rsidR="002511EC" w:rsidRPr="002511EC" w:rsidRDefault="002511EC" w:rsidP="00D028A7">
            <w:pPr>
              <w:spacing w:line="360" w:lineRule="auto"/>
              <w:ind w:firstLine="0"/>
              <w:jc w:val="center"/>
              <w:rPr>
                <w:lang w:val="en-US"/>
              </w:rPr>
            </w:pPr>
            <w:r w:rsidRPr="002511EC">
              <w:rPr>
                <w:lang w:val="en-US"/>
              </w:rPr>
              <w:t>n_estimators:100</w:t>
            </w:r>
          </w:p>
        </w:tc>
      </w:tr>
      <w:tr w:rsidR="002511EC" w:rsidRPr="00844CB5" w14:paraId="7ADB70A3" w14:textId="77777777" w:rsidTr="00900128">
        <w:tc>
          <w:tcPr>
            <w:tcW w:w="3281" w:type="dxa"/>
          </w:tcPr>
          <w:p w14:paraId="1FF6E2A4" w14:textId="44E2268A" w:rsidR="002511EC" w:rsidRPr="002511EC" w:rsidRDefault="002511EC" w:rsidP="00D028A7">
            <w:pPr>
              <w:spacing w:line="360" w:lineRule="auto"/>
              <w:ind w:firstLine="0"/>
              <w:jc w:val="center"/>
              <w:rPr>
                <w:lang w:val="en-US"/>
              </w:rPr>
            </w:pPr>
            <w:proofErr w:type="spellStart"/>
            <w:r w:rsidRPr="002511EC">
              <w:rPr>
                <w:lang w:val="en-US"/>
              </w:rPr>
              <w:t>RandomForestClassifier</w:t>
            </w:r>
            <w:proofErr w:type="spellEnd"/>
          </w:p>
        </w:tc>
        <w:tc>
          <w:tcPr>
            <w:tcW w:w="1196" w:type="dxa"/>
          </w:tcPr>
          <w:p w14:paraId="5D618060" w14:textId="7A2323BF" w:rsidR="002511EC" w:rsidRPr="002511EC" w:rsidRDefault="002511EC" w:rsidP="00D028A7">
            <w:pPr>
              <w:spacing w:line="360" w:lineRule="auto"/>
              <w:ind w:firstLine="0"/>
              <w:jc w:val="center"/>
              <w:rPr>
                <w:lang w:val="en-US"/>
              </w:rPr>
            </w:pPr>
            <w:r w:rsidRPr="002511EC">
              <w:rPr>
                <w:lang w:val="en-US"/>
              </w:rPr>
              <w:t>0.888</w:t>
            </w:r>
          </w:p>
        </w:tc>
        <w:tc>
          <w:tcPr>
            <w:tcW w:w="2264" w:type="dxa"/>
          </w:tcPr>
          <w:p w14:paraId="0086C017" w14:textId="5DB3DC16" w:rsidR="002511EC" w:rsidRPr="002511EC" w:rsidRDefault="002511EC" w:rsidP="00D028A7">
            <w:pPr>
              <w:spacing w:line="360" w:lineRule="auto"/>
              <w:ind w:firstLine="0"/>
              <w:jc w:val="center"/>
              <w:rPr>
                <w:lang w:val="en-US"/>
              </w:rPr>
            </w:pPr>
            <w:proofErr w:type="spellStart"/>
            <w:r w:rsidRPr="002511EC">
              <w:rPr>
                <w:lang w:val="en-US"/>
              </w:rPr>
              <w:t>StandardScaler</w:t>
            </w:r>
            <w:proofErr w:type="spellEnd"/>
          </w:p>
        </w:tc>
        <w:tc>
          <w:tcPr>
            <w:tcW w:w="2604" w:type="dxa"/>
          </w:tcPr>
          <w:p w14:paraId="4C83E455" w14:textId="73DA79D6" w:rsidR="002511EC" w:rsidRPr="002511EC" w:rsidRDefault="002511EC" w:rsidP="00D028A7">
            <w:pPr>
              <w:spacing w:line="360" w:lineRule="auto"/>
              <w:ind w:firstLine="0"/>
              <w:jc w:val="center"/>
              <w:rPr>
                <w:lang w:val="en-US"/>
              </w:rPr>
            </w:pPr>
            <w:r w:rsidRPr="002511EC">
              <w:rPr>
                <w:lang w:val="en-US"/>
              </w:rPr>
              <w:t>criterion:'</w:t>
            </w:r>
            <w:proofErr w:type="spellStart"/>
            <w:r w:rsidRPr="002511EC">
              <w:rPr>
                <w:lang w:val="en-US"/>
              </w:rPr>
              <w:t>gini</w:t>
            </w:r>
            <w:proofErr w:type="spellEnd"/>
            <w:r w:rsidRPr="002511EC">
              <w:rPr>
                <w:lang w:val="en-US"/>
              </w:rPr>
              <w:t xml:space="preserve">', </w:t>
            </w:r>
            <w:proofErr w:type="spellStart"/>
            <w:r w:rsidRPr="002511EC">
              <w:rPr>
                <w:lang w:val="en-US"/>
              </w:rPr>
              <w:t>max_features:'sqrt</w:t>
            </w:r>
            <w:proofErr w:type="spellEnd"/>
            <w:r w:rsidRPr="002511EC">
              <w:rPr>
                <w:lang w:val="en-US"/>
              </w:rPr>
              <w:t>', min_samples_leaf:1, min_samples_split:2, n_estimators:100</w:t>
            </w:r>
          </w:p>
        </w:tc>
      </w:tr>
      <w:tr w:rsidR="002511EC" w:rsidRPr="00844CB5" w14:paraId="5234DED1" w14:textId="77777777" w:rsidTr="00900128">
        <w:tc>
          <w:tcPr>
            <w:tcW w:w="3281" w:type="dxa"/>
          </w:tcPr>
          <w:p w14:paraId="4F7D07C3" w14:textId="0FDEEA38" w:rsidR="002511EC" w:rsidRPr="002511EC" w:rsidRDefault="002511EC" w:rsidP="00D028A7">
            <w:pPr>
              <w:spacing w:line="360" w:lineRule="auto"/>
              <w:ind w:firstLine="0"/>
              <w:jc w:val="center"/>
              <w:rPr>
                <w:lang w:val="en-US"/>
              </w:rPr>
            </w:pPr>
            <w:proofErr w:type="spellStart"/>
            <w:r w:rsidRPr="002511EC">
              <w:rPr>
                <w:lang w:val="en-US"/>
              </w:rPr>
              <w:t>RandomForestClassifier</w:t>
            </w:r>
            <w:proofErr w:type="spellEnd"/>
          </w:p>
        </w:tc>
        <w:tc>
          <w:tcPr>
            <w:tcW w:w="1196" w:type="dxa"/>
          </w:tcPr>
          <w:p w14:paraId="0A9FA912" w14:textId="46EED0C1" w:rsidR="002511EC" w:rsidRPr="002511EC" w:rsidRDefault="002511EC" w:rsidP="00D028A7">
            <w:pPr>
              <w:spacing w:line="360" w:lineRule="auto"/>
              <w:ind w:firstLine="0"/>
              <w:jc w:val="center"/>
            </w:pPr>
            <w:r>
              <w:t>0.888</w:t>
            </w:r>
          </w:p>
        </w:tc>
        <w:tc>
          <w:tcPr>
            <w:tcW w:w="2264" w:type="dxa"/>
          </w:tcPr>
          <w:p w14:paraId="2A25DA3A" w14:textId="0E8045EF" w:rsidR="002511EC" w:rsidRPr="002511EC" w:rsidRDefault="002511EC" w:rsidP="00D028A7">
            <w:pPr>
              <w:spacing w:line="360" w:lineRule="auto"/>
              <w:ind w:firstLine="0"/>
              <w:jc w:val="center"/>
              <w:rPr>
                <w:lang w:val="en-US"/>
              </w:rPr>
            </w:pPr>
            <w:proofErr w:type="spellStart"/>
            <w:r w:rsidRPr="002511EC">
              <w:rPr>
                <w:lang w:val="en-US"/>
              </w:rPr>
              <w:t>MinMaxScaler</w:t>
            </w:r>
            <w:proofErr w:type="spellEnd"/>
          </w:p>
        </w:tc>
        <w:tc>
          <w:tcPr>
            <w:tcW w:w="2604" w:type="dxa"/>
          </w:tcPr>
          <w:p w14:paraId="0931AFE0" w14:textId="6B0F8CB4" w:rsidR="002511EC" w:rsidRPr="002511EC" w:rsidRDefault="002511EC" w:rsidP="00D028A7">
            <w:pPr>
              <w:spacing w:line="360" w:lineRule="auto"/>
              <w:ind w:firstLine="0"/>
              <w:jc w:val="center"/>
              <w:rPr>
                <w:lang w:val="en-US"/>
              </w:rPr>
            </w:pPr>
            <w:r w:rsidRPr="002511EC">
              <w:rPr>
                <w:lang w:val="en-US"/>
              </w:rPr>
              <w:t>criterion:'</w:t>
            </w:r>
            <w:proofErr w:type="spellStart"/>
            <w:r w:rsidRPr="002511EC">
              <w:rPr>
                <w:lang w:val="en-US"/>
              </w:rPr>
              <w:t>gini</w:t>
            </w:r>
            <w:proofErr w:type="spellEnd"/>
            <w:r w:rsidRPr="002511EC">
              <w:rPr>
                <w:lang w:val="en-US"/>
              </w:rPr>
              <w:t xml:space="preserve">', </w:t>
            </w:r>
            <w:proofErr w:type="spellStart"/>
            <w:r w:rsidRPr="002511EC">
              <w:rPr>
                <w:lang w:val="en-US"/>
              </w:rPr>
              <w:t>max_features:'sqrt</w:t>
            </w:r>
            <w:proofErr w:type="spellEnd"/>
            <w:r w:rsidRPr="002511EC">
              <w:rPr>
                <w:lang w:val="en-US"/>
              </w:rPr>
              <w:t>', min_samples_leaf:1, min_samples_split:2, n_estimators:100</w:t>
            </w:r>
          </w:p>
        </w:tc>
      </w:tr>
      <w:tr w:rsidR="002511EC" w:rsidRPr="002511EC" w14:paraId="241E3020" w14:textId="77777777" w:rsidTr="00900128">
        <w:tc>
          <w:tcPr>
            <w:tcW w:w="3281" w:type="dxa"/>
          </w:tcPr>
          <w:p w14:paraId="5154EBD7" w14:textId="689A65E0" w:rsidR="002511EC" w:rsidRPr="002511EC" w:rsidRDefault="002511EC" w:rsidP="00D028A7">
            <w:pPr>
              <w:spacing w:line="360" w:lineRule="auto"/>
              <w:ind w:firstLine="0"/>
              <w:jc w:val="center"/>
              <w:rPr>
                <w:lang w:val="en-US"/>
              </w:rPr>
            </w:pPr>
            <w:proofErr w:type="spellStart"/>
            <w:r w:rsidRPr="002511EC">
              <w:rPr>
                <w:lang w:val="en-US"/>
              </w:rPr>
              <w:t>KNeighborsClassifier</w:t>
            </w:r>
            <w:proofErr w:type="spellEnd"/>
          </w:p>
        </w:tc>
        <w:tc>
          <w:tcPr>
            <w:tcW w:w="1196" w:type="dxa"/>
          </w:tcPr>
          <w:p w14:paraId="41E870DF" w14:textId="1BA2EE19" w:rsidR="002511EC" w:rsidRPr="002511EC" w:rsidRDefault="002511EC" w:rsidP="00D028A7">
            <w:pPr>
              <w:spacing w:line="360" w:lineRule="auto"/>
              <w:ind w:firstLine="0"/>
              <w:jc w:val="center"/>
              <w:rPr>
                <w:lang w:val="en-US"/>
              </w:rPr>
            </w:pPr>
            <w:r w:rsidRPr="002511EC">
              <w:rPr>
                <w:lang w:val="en-US"/>
              </w:rPr>
              <w:t>0.862</w:t>
            </w:r>
          </w:p>
        </w:tc>
        <w:tc>
          <w:tcPr>
            <w:tcW w:w="2264" w:type="dxa"/>
          </w:tcPr>
          <w:p w14:paraId="0D3EE5B8" w14:textId="7E089C36" w:rsidR="002511EC" w:rsidRPr="002511EC" w:rsidRDefault="002511EC" w:rsidP="00D028A7">
            <w:pPr>
              <w:spacing w:line="360" w:lineRule="auto"/>
              <w:ind w:firstLine="0"/>
              <w:jc w:val="center"/>
              <w:rPr>
                <w:lang w:val="en-US"/>
              </w:rPr>
            </w:pPr>
            <w:proofErr w:type="spellStart"/>
            <w:r w:rsidRPr="002511EC">
              <w:rPr>
                <w:lang w:val="en-US"/>
              </w:rPr>
              <w:t>StandardScaler</w:t>
            </w:r>
            <w:proofErr w:type="spellEnd"/>
          </w:p>
        </w:tc>
        <w:tc>
          <w:tcPr>
            <w:tcW w:w="2604" w:type="dxa"/>
          </w:tcPr>
          <w:p w14:paraId="1EB3BF80" w14:textId="0C38A9E3" w:rsidR="002511EC" w:rsidRDefault="002511EC" w:rsidP="00D028A7">
            <w:pPr>
              <w:spacing w:line="360" w:lineRule="auto"/>
              <w:ind w:firstLine="0"/>
              <w:jc w:val="center"/>
              <w:rPr>
                <w:lang w:val="en-US"/>
              </w:rPr>
            </w:pPr>
            <w:proofErr w:type="spellStart"/>
            <w:r w:rsidRPr="002511EC">
              <w:rPr>
                <w:lang w:val="en-US"/>
              </w:rPr>
              <w:t>algorithm:'auto</w:t>
            </w:r>
            <w:proofErr w:type="spellEnd"/>
            <w:r w:rsidRPr="002511EC">
              <w:rPr>
                <w:lang w:val="en-US"/>
              </w:rPr>
              <w:t>', n_neighbors:2,</w:t>
            </w:r>
          </w:p>
          <w:p w14:paraId="071492DB" w14:textId="6E74A707" w:rsidR="002511EC" w:rsidRDefault="002511EC" w:rsidP="00D028A7">
            <w:pPr>
              <w:spacing w:line="360" w:lineRule="auto"/>
              <w:ind w:firstLine="0"/>
              <w:jc w:val="center"/>
              <w:rPr>
                <w:lang w:val="en-US"/>
              </w:rPr>
            </w:pPr>
            <w:r w:rsidRPr="002511EC">
              <w:rPr>
                <w:lang w:val="en-US"/>
              </w:rPr>
              <w:t>p:1,</w:t>
            </w:r>
          </w:p>
          <w:p w14:paraId="40FF7AFE" w14:textId="391825F3" w:rsidR="002511EC" w:rsidRPr="002511EC" w:rsidRDefault="002511EC" w:rsidP="00D028A7">
            <w:pPr>
              <w:spacing w:line="360" w:lineRule="auto"/>
              <w:ind w:firstLine="0"/>
              <w:jc w:val="center"/>
              <w:rPr>
                <w:lang w:val="en-US"/>
              </w:rPr>
            </w:pPr>
            <w:proofErr w:type="spellStart"/>
            <w:r w:rsidRPr="002511EC">
              <w:rPr>
                <w:lang w:val="en-US"/>
              </w:rPr>
              <w:t>weights:'distance</w:t>
            </w:r>
            <w:proofErr w:type="spellEnd"/>
            <w:r w:rsidRPr="002511EC">
              <w:rPr>
                <w:lang w:val="en-US"/>
              </w:rPr>
              <w:t>'</w:t>
            </w:r>
          </w:p>
        </w:tc>
      </w:tr>
      <w:tr w:rsidR="002511EC" w:rsidRPr="00844CB5" w14:paraId="7A4B2DD1" w14:textId="77777777" w:rsidTr="00900128">
        <w:tc>
          <w:tcPr>
            <w:tcW w:w="3281" w:type="dxa"/>
          </w:tcPr>
          <w:p w14:paraId="35290AE6" w14:textId="43A9E8C0" w:rsidR="002511EC" w:rsidRPr="002511EC" w:rsidRDefault="002511EC" w:rsidP="00D028A7">
            <w:pPr>
              <w:spacing w:line="360" w:lineRule="auto"/>
              <w:ind w:firstLine="0"/>
              <w:jc w:val="center"/>
              <w:rPr>
                <w:lang w:val="en-US"/>
              </w:rPr>
            </w:pPr>
            <w:proofErr w:type="spellStart"/>
            <w:r w:rsidRPr="002511EC">
              <w:rPr>
                <w:lang w:val="en-US"/>
              </w:rPr>
              <w:lastRenderedPageBreak/>
              <w:t>DecisionTreeClassifier</w:t>
            </w:r>
            <w:proofErr w:type="spellEnd"/>
          </w:p>
        </w:tc>
        <w:tc>
          <w:tcPr>
            <w:tcW w:w="1196" w:type="dxa"/>
          </w:tcPr>
          <w:p w14:paraId="0293FA24" w14:textId="25F0735D" w:rsidR="002511EC" w:rsidRPr="002511EC" w:rsidRDefault="002511EC" w:rsidP="00D028A7">
            <w:pPr>
              <w:spacing w:line="360" w:lineRule="auto"/>
              <w:ind w:firstLine="0"/>
              <w:jc w:val="center"/>
              <w:rPr>
                <w:lang w:val="en-US"/>
              </w:rPr>
            </w:pPr>
            <w:r w:rsidRPr="002511EC">
              <w:rPr>
                <w:lang w:val="en-US"/>
              </w:rPr>
              <w:t>0.84</w:t>
            </w:r>
            <w:r w:rsidR="00900128">
              <w:rPr>
                <w:lang w:val="en-US"/>
              </w:rPr>
              <w:t>6</w:t>
            </w:r>
          </w:p>
        </w:tc>
        <w:tc>
          <w:tcPr>
            <w:tcW w:w="2264" w:type="dxa"/>
          </w:tcPr>
          <w:p w14:paraId="01EFEFBA" w14:textId="2C8CC696" w:rsidR="002511EC" w:rsidRPr="002511EC" w:rsidRDefault="002511EC" w:rsidP="00D028A7">
            <w:pPr>
              <w:spacing w:line="360" w:lineRule="auto"/>
              <w:ind w:firstLine="0"/>
              <w:jc w:val="center"/>
              <w:rPr>
                <w:lang w:val="en-US"/>
              </w:rPr>
            </w:pPr>
            <w:proofErr w:type="spellStart"/>
            <w:r w:rsidRPr="002511EC">
              <w:rPr>
                <w:lang w:val="en-US"/>
              </w:rPr>
              <w:t>MinMaxScaler</w:t>
            </w:r>
            <w:proofErr w:type="spellEnd"/>
          </w:p>
        </w:tc>
        <w:tc>
          <w:tcPr>
            <w:tcW w:w="2604" w:type="dxa"/>
          </w:tcPr>
          <w:p w14:paraId="6CCC7256" w14:textId="2E2205A7" w:rsidR="002511EC" w:rsidRPr="002511EC" w:rsidRDefault="002511EC" w:rsidP="00D028A7">
            <w:pPr>
              <w:spacing w:line="360" w:lineRule="auto"/>
              <w:ind w:firstLine="0"/>
              <w:jc w:val="center"/>
              <w:rPr>
                <w:lang w:val="en-US"/>
              </w:rPr>
            </w:pPr>
            <w:proofErr w:type="spellStart"/>
            <w:r w:rsidRPr="002511EC">
              <w:rPr>
                <w:lang w:val="en-US"/>
              </w:rPr>
              <w:t>criterion:'entropy</w:t>
            </w:r>
            <w:proofErr w:type="spellEnd"/>
            <w:r w:rsidRPr="002511EC">
              <w:rPr>
                <w:lang w:val="en-US"/>
              </w:rPr>
              <w:t xml:space="preserve">', </w:t>
            </w:r>
            <w:proofErr w:type="spellStart"/>
            <w:r w:rsidRPr="002511EC">
              <w:rPr>
                <w:lang w:val="en-US"/>
              </w:rPr>
              <w:t>max_</w:t>
            </w:r>
            <w:proofErr w:type="gramStart"/>
            <w:r w:rsidRPr="002511EC">
              <w:rPr>
                <w:lang w:val="en-US"/>
              </w:rPr>
              <w:t>depth:None</w:t>
            </w:r>
            <w:proofErr w:type="spellEnd"/>
            <w:proofErr w:type="gramEnd"/>
            <w:r w:rsidRPr="002511EC">
              <w:rPr>
                <w:lang w:val="en-US"/>
              </w:rPr>
              <w:t xml:space="preserve">, </w:t>
            </w:r>
            <w:proofErr w:type="spellStart"/>
            <w:r w:rsidRPr="002511EC">
              <w:rPr>
                <w:lang w:val="en-US"/>
              </w:rPr>
              <w:t>max_features:'sqrt</w:t>
            </w:r>
            <w:proofErr w:type="spellEnd"/>
            <w:r w:rsidRPr="002511EC">
              <w:rPr>
                <w:lang w:val="en-US"/>
              </w:rPr>
              <w:t>', min_samples_leaf</w:t>
            </w:r>
            <w:r w:rsidR="00900128">
              <w:rPr>
                <w:lang w:val="en-US"/>
              </w:rPr>
              <w:t>:</w:t>
            </w:r>
            <w:r w:rsidRPr="002511EC">
              <w:rPr>
                <w:lang w:val="en-US"/>
              </w:rPr>
              <w:t xml:space="preserve">1, min_samples_split:2, </w:t>
            </w:r>
            <w:proofErr w:type="spellStart"/>
            <w:r w:rsidRPr="002511EC">
              <w:rPr>
                <w:lang w:val="en-US"/>
              </w:rPr>
              <w:t>dt__splitter:'best</w:t>
            </w:r>
            <w:proofErr w:type="spellEnd"/>
            <w:r w:rsidRPr="002511EC">
              <w:rPr>
                <w:lang w:val="en-US"/>
              </w:rPr>
              <w:t>'</w:t>
            </w:r>
          </w:p>
        </w:tc>
      </w:tr>
      <w:tr w:rsidR="002511EC" w:rsidRPr="00844CB5" w14:paraId="4304B009" w14:textId="77777777" w:rsidTr="00900128">
        <w:tc>
          <w:tcPr>
            <w:tcW w:w="3281" w:type="dxa"/>
          </w:tcPr>
          <w:p w14:paraId="3129A8BB" w14:textId="308FDD6F" w:rsidR="002511EC" w:rsidRPr="002511EC" w:rsidRDefault="002511EC" w:rsidP="00D028A7">
            <w:pPr>
              <w:spacing w:line="360" w:lineRule="auto"/>
              <w:ind w:firstLine="0"/>
              <w:jc w:val="center"/>
              <w:rPr>
                <w:lang w:val="en-US"/>
              </w:rPr>
            </w:pPr>
            <w:proofErr w:type="spellStart"/>
            <w:r w:rsidRPr="002511EC">
              <w:rPr>
                <w:lang w:val="en-US"/>
              </w:rPr>
              <w:t>DecisionTreeClassifier</w:t>
            </w:r>
            <w:proofErr w:type="spellEnd"/>
          </w:p>
        </w:tc>
        <w:tc>
          <w:tcPr>
            <w:tcW w:w="1196" w:type="dxa"/>
          </w:tcPr>
          <w:p w14:paraId="263AE6E0" w14:textId="06DA9928" w:rsidR="002511EC" w:rsidRPr="002511EC" w:rsidRDefault="002511EC" w:rsidP="00D028A7">
            <w:pPr>
              <w:spacing w:line="360" w:lineRule="auto"/>
              <w:ind w:firstLine="0"/>
              <w:jc w:val="center"/>
              <w:rPr>
                <w:lang w:val="en-US"/>
              </w:rPr>
            </w:pPr>
            <w:r w:rsidRPr="002511EC">
              <w:rPr>
                <w:lang w:val="en-US"/>
              </w:rPr>
              <w:t>0.84</w:t>
            </w:r>
            <w:r w:rsidR="00900128">
              <w:rPr>
                <w:lang w:val="en-US"/>
              </w:rPr>
              <w:t>6</w:t>
            </w:r>
          </w:p>
        </w:tc>
        <w:tc>
          <w:tcPr>
            <w:tcW w:w="2264" w:type="dxa"/>
          </w:tcPr>
          <w:p w14:paraId="3CB7EA27" w14:textId="5D5E3213" w:rsidR="002511EC" w:rsidRPr="002511EC" w:rsidRDefault="00900128" w:rsidP="00D028A7">
            <w:pPr>
              <w:spacing w:line="360" w:lineRule="auto"/>
              <w:ind w:firstLine="0"/>
              <w:jc w:val="center"/>
              <w:rPr>
                <w:lang w:val="en-US"/>
              </w:rPr>
            </w:pPr>
            <w:proofErr w:type="spellStart"/>
            <w:r w:rsidRPr="00900128">
              <w:rPr>
                <w:lang w:val="en-US"/>
              </w:rPr>
              <w:t>StandardScaler</w:t>
            </w:r>
            <w:proofErr w:type="spellEnd"/>
          </w:p>
        </w:tc>
        <w:tc>
          <w:tcPr>
            <w:tcW w:w="2604" w:type="dxa"/>
          </w:tcPr>
          <w:p w14:paraId="769EBEA5" w14:textId="6052D905" w:rsidR="002511EC" w:rsidRPr="002511EC" w:rsidRDefault="00900128" w:rsidP="00D028A7">
            <w:pPr>
              <w:spacing w:line="360" w:lineRule="auto"/>
              <w:ind w:firstLine="0"/>
              <w:jc w:val="center"/>
              <w:rPr>
                <w:lang w:val="en-US"/>
              </w:rPr>
            </w:pPr>
            <w:proofErr w:type="spellStart"/>
            <w:r w:rsidRPr="002511EC">
              <w:rPr>
                <w:lang w:val="en-US"/>
              </w:rPr>
              <w:t>criterion:'entropy</w:t>
            </w:r>
            <w:proofErr w:type="spellEnd"/>
            <w:r w:rsidRPr="002511EC">
              <w:rPr>
                <w:lang w:val="en-US"/>
              </w:rPr>
              <w:t xml:space="preserve">', </w:t>
            </w:r>
            <w:proofErr w:type="spellStart"/>
            <w:r w:rsidRPr="002511EC">
              <w:rPr>
                <w:lang w:val="en-US"/>
              </w:rPr>
              <w:t>max_</w:t>
            </w:r>
            <w:proofErr w:type="gramStart"/>
            <w:r w:rsidRPr="002511EC">
              <w:rPr>
                <w:lang w:val="en-US"/>
              </w:rPr>
              <w:t>depth:None</w:t>
            </w:r>
            <w:proofErr w:type="spellEnd"/>
            <w:proofErr w:type="gramEnd"/>
            <w:r w:rsidRPr="002511EC">
              <w:rPr>
                <w:lang w:val="en-US"/>
              </w:rPr>
              <w:t xml:space="preserve">, </w:t>
            </w:r>
            <w:proofErr w:type="spellStart"/>
            <w:r w:rsidRPr="002511EC">
              <w:rPr>
                <w:lang w:val="en-US"/>
              </w:rPr>
              <w:t>max_features:'sqrt</w:t>
            </w:r>
            <w:proofErr w:type="spellEnd"/>
            <w:r w:rsidRPr="002511EC">
              <w:rPr>
                <w:lang w:val="en-US"/>
              </w:rPr>
              <w:t>', min_samples_leaf</w:t>
            </w:r>
            <w:r>
              <w:rPr>
                <w:lang w:val="en-US"/>
              </w:rPr>
              <w:t>:</w:t>
            </w:r>
            <w:r w:rsidRPr="002511EC">
              <w:rPr>
                <w:lang w:val="en-US"/>
              </w:rPr>
              <w:t xml:space="preserve">1, min_samples_split:2, </w:t>
            </w:r>
            <w:proofErr w:type="spellStart"/>
            <w:r w:rsidRPr="002511EC">
              <w:rPr>
                <w:lang w:val="en-US"/>
              </w:rPr>
              <w:t>dt__splitter:'best</w:t>
            </w:r>
            <w:proofErr w:type="spellEnd"/>
            <w:r w:rsidRPr="002511EC">
              <w:rPr>
                <w:lang w:val="en-US"/>
              </w:rPr>
              <w:t>'</w:t>
            </w:r>
          </w:p>
        </w:tc>
      </w:tr>
      <w:tr w:rsidR="002511EC" w:rsidRPr="002511EC" w14:paraId="1623B23F" w14:textId="77777777" w:rsidTr="00900128">
        <w:tc>
          <w:tcPr>
            <w:tcW w:w="3281" w:type="dxa"/>
          </w:tcPr>
          <w:p w14:paraId="25E218EC" w14:textId="13D13FCD" w:rsidR="002511EC" w:rsidRPr="002511EC" w:rsidRDefault="002511EC" w:rsidP="00D028A7">
            <w:pPr>
              <w:spacing w:line="360" w:lineRule="auto"/>
              <w:ind w:firstLine="0"/>
              <w:jc w:val="center"/>
              <w:rPr>
                <w:lang w:val="en-US"/>
              </w:rPr>
            </w:pPr>
            <w:r w:rsidRPr="002511EC">
              <w:rPr>
                <w:lang w:val="en-US"/>
              </w:rPr>
              <w:t>SVC</w:t>
            </w:r>
          </w:p>
        </w:tc>
        <w:tc>
          <w:tcPr>
            <w:tcW w:w="1196" w:type="dxa"/>
          </w:tcPr>
          <w:p w14:paraId="6DE2CC6E" w14:textId="09C1C890" w:rsidR="002511EC" w:rsidRPr="002511EC" w:rsidRDefault="002511EC" w:rsidP="00D028A7">
            <w:pPr>
              <w:spacing w:line="360" w:lineRule="auto"/>
              <w:ind w:firstLine="0"/>
              <w:jc w:val="center"/>
              <w:rPr>
                <w:lang w:val="en-US"/>
              </w:rPr>
            </w:pPr>
            <w:r w:rsidRPr="002511EC">
              <w:rPr>
                <w:lang w:val="en-US"/>
              </w:rPr>
              <w:t>0.84</w:t>
            </w:r>
            <w:r w:rsidR="00900128">
              <w:rPr>
                <w:lang w:val="en-US"/>
              </w:rPr>
              <w:t>1</w:t>
            </w:r>
          </w:p>
        </w:tc>
        <w:tc>
          <w:tcPr>
            <w:tcW w:w="2264" w:type="dxa"/>
          </w:tcPr>
          <w:p w14:paraId="30C988BB" w14:textId="74D80F09" w:rsidR="002511EC" w:rsidRPr="002511EC" w:rsidRDefault="00900128" w:rsidP="00D028A7">
            <w:pPr>
              <w:spacing w:line="360" w:lineRule="auto"/>
              <w:ind w:firstLine="0"/>
              <w:jc w:val="center"/>
              <w:rPr>
                <w:lang w:val="en-US"/>
              </w:rPr>
            </w:pPr>
            <w:proofErr w:type="spellStart"/>
            <w:r w:rsidRPr="00900128">
              <w:rPr>
                <w:lang w:val="en-US"/>
              </w:rPr>
              <w:t>StandardScaler</w:t>
            </w:r>
            <w:proofErr w:type="spellEnd"/>
          </w:p>
        </w:tc>
        <w:tc>
          <w:tcPr>
            <w:tcW w:w="2604" w:type="dxa"/>
          </w:tcPr>
          <w:p w14:paraId="3E8F2FA5" w14:textId="696009E2" w:rsidR="002511EC" w:rsidRPr="002511EC" w:rsidRDefault="00900128" w:rsidP="00D028A7">
            <w:pPr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C:50</w:t>
            </w:r>
          </w:p>
        </w:tc>
      </w:tr>
      <w:tr w:rsidR="002511EC" w:rsidRPr="002511EC" w14:paraId="50730CC7" w14:textId="77777777" w:rsidTr="00900128">
        <w:tc>
          <w:tcPr>
            <w:tcW w:w="3281" w:type="dxa"/>
          </w:tcPr>
          <w:p w14:paraId="7279E48A" w14:textId="4A14D264" w:rsidR="002511EC" w:rsidRPr="002511EC" w:rsidRDefault="002511EC" w:rsidP="00D028A7">
            <w:pPr>
              <w:spacing w:line="360" w:lineRule="auto"/>
              <w:ind w:firstLine="0"/>
              <w:jc w:val="center"/>
              <w:rPr>
                <w:lang w:val="en-US"/>
              </w:rPr>
            </w:pPr>
            <w:proofErr w:type="spellStart"/>
            <w:r w:rsidRPr="002511EC">
              <w:rPr>
                <w:lang w:val="en-US"/>
              </w:rPr>
              <w:t>KNeighborsClassifier</w:t>
            </w:r>
            <w:proofErr w:type="spellEnd"/>
          </w:p>
        </w:tc>
        <w:tc>
          <w:tcPr>
            <w:tcW w:w="1196" w:type="dxa"/>
          </w:tcPr>
          <w:p w14:paraId="4941712D" w14:textId="0232C4D0" w:rsidR="002511EC" w:rsidRPr="002511EC" w:rsidRDefault="002511EC" w:rsidP="00D028A7">
            <w:pPr>
              <w:spacing w:line="360" w:lineRule="auto"/>
              <w:ind w:firstLine="0"/>
              <w:jc w:val="center"/>
              <w:rPr>
                <w:lang w:val="en-US"/>
              </w:rPr>
            </w:pPr>
            <w:r w:rsidRPr="002511EC">
              <w:rPr>
                <w:lang w:val="en-US"/>
              </w:rPr>
              <w:t>0.83</w:t>
            </w:r>
            <w:r w:rsidR="00900128">
              <w:rPr>
                <w:lang w:val="en-US"/>
              </w:rPr>
              <w:t>4</w:t>
            </w:r>
          </w:p>
        </w:tc>
        <w:tc>
          <w:tcPr>
            <w:tcW w:w="2264" w:type="dxa"/>
          </w:tcPr>
          <w:p w14:paraId="6E9FACAD" w14:textId="7535A2F3" w:rsidR="002511EC" w:rsidRPr="002511EC" w:rsidRDefault="00900128" w:rsidP="00D028A7">
            <w:pPr>
              <w:spacing w:line="360" w:lineRule="auto"/>
              <w:ind w:firstLine="0"/>
              <w:jc w:val="center"/>
              <w:rPr>
                <w:lang w:val="en-US"/>
              </w:rPr>
            </w:pPr>
            <w:proofErr w:type="spellStart"/>
            <w:r w:rsidRPr="00900128">
              <w:rPr>
                <w:lang w:val="en-US"/>
              </w:rPr>
              <w:t>MinMaxScaler</w:t>
            </w:r>
            <w:proofErr w:type="spellEnd"/>
          </w:p>
        </w:tc>
        <w:tc>
          <w:tcPr>
            <w:tcW w:w="2604" w:type="dxa"/>
          </w:tcPr>
          <w:p w14:paraId="51030720" w14:textId="77777777" w:rsidR="00900128" w:rsidRDefault="00900128" w:rsidP="00D028A7">
            <w:pPr>
              <w:spacing w:line="360" w:lineRule="auto"/>
              <w:ind w:firstLine="0"/>
              <w:jc w:val="center"/>
              <w:rPr>
                <w:lang w:val="en-US"/>
              </w:rPr>
            </w:pPr>
            <w:proofErr w:type="spellStart"/>
            <w:r w:rsidRPr="00900128">
              <w:rPr>
                <w:lang w:val="en-US"/>
              </w:rPr>
              <w:t>algorithm:'auto</w:t>
            </w:r>
            <w:proofErr w:type="spellEnd"/>
            <w:r w:rsidRPr="00900128">
              <w:rPr>
                <w:lang w:val="en-US"/>
              </w:rPr>
              <w:t>', n_neighbors:2,</w:t>
            </w:r>
          </w:p>
          <w:p w14:paraId="78B54916" w14:textId="77777777" w:rsidR="00900128" w:rsidRDefault="00900128" w:rsidP="00D028A7">
            <w:pPr>
              <w:spacing w:line="360" w:lineRule="auto"/>
              <w:ind w:firstLine="0"/>
              <w:jc w:val="center"/>
              <w:rPr>
                <w:lang w:val="en-US"/>
              </w:rPr>
            </w:pPr>
            <w:r w:rsidRPr="00900128">
              <w:rPr>
                <w:lang w:val="en-US"/>
              </w:rPr>
              <w:t>p:1,</w:t>
            </w:r>
          </w:p>
          <w:p w14:paraId="7EB0672C" w14:textId="58EEC81B" w:rsidR="002511EC" w:rsidRPr="002511EC" w:rsidRDefault="00900128" w:rsidP="00D028A7">
            <w:pPr>
              <w:spacing w:line="360" w:lineRule="auto"/>
              <w:ind w:firstLine="0"/>
              <w:jc w:val="center"/>
              <w:rPr>
                <w:lang w:val="en-US"/>
              </w:rPr>
            </w:pPr>
            <w:proofErr w:type="spellStart"/>
            <w:r w:rsidRPr="00900128">
              <w:rPr>
                <w:lang w:val="en-US"/>
              </w:rPr>
              <w:t>weights:'distance</w:t>
            </w:r>
            <w:proofErr w:type="spellEnd"/>
            <w:r w:rsidRPr="00900128">
              <w:rPr>
                <w:lang w:val="en-US"/>
              </w:rPr>
              <w:t>'</w:t>
            </w:r>
          </w:p>
        </w:tc>
      </w:tr>
      <w:tr w:rsidR="002511EC" w:rsidRPr="002511EC" w14:paraId="628F73D5" w14:textId="77777777" w:rsidTr="00900128">
        <w:tc>
          <w:tcPr>
            <w:tcW w:w="3281" w:type="dxa"/>
          </w:tcPr>
          <w:p w14:paraId="68BE09A1" w14:textId="355765F4" w:rsidR="002511EC" w:rsidRPr="002511EC" w:rsidRDefault="00900128" w:rsidP="00D028A7">
            <w:pPr>
              <w:spacing w:line="360" w:lineRule="auto"/>
              <w:ind w:firstLine="0"/>
              <w:jc w:val="center"/>
              <w:rPr>
                <w:lang w:val="en-US"/>
              </w:rPr>
            </w:pPr>
            <w:r w:rsidRPr="00900128">
              <w:rPr>
                <w:lang w:val="en-US"/>
              </w:rPr>
              <w:t>SVC</w:t>
            </w:r>
          </w:p>
        </w:tc>
        <w:tc>
          <w:tcPr>
            <w:tcW w:w="1196" w:type="dxa"/>
          </w:tcPr>
          <w:p w14:paraId="5D844F6F" w14:textId="51C720DC" w:rsidR="002511EC" w:rsidRPr="002511EC" w:rsidRDefault="00900128" w:rsidP="00D028A7">
            <w:pPr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0.802</w:t>
            </w:r>
          </w:p>
        </w:tc>
        <w:tc>
          <w:tcPr>
            <w:tcW w:w="2264" w:type="dxa"/>
          </w:tcPr>
          <w:p w14:paraId="37E84F62" w14:textId="537D5E0A" w:rsidR="002511EC" w:rsidRPr="002511EC" w:rsidRDefault="00900128" w:rsidP="00D028A7">
            <w:pPr>
              <w:spacing w:line="360" w:lineRule="auto"/>
              <w:ind w:firstLine="0"/>
              <w:jc w:val="center"/>
              <w:rPr>
                <w:lang w:val="en-US"/>
              </w:rPr>
            </w:pPr>
            <w:proofErr w:type="spellStart"/>
            <w:r w:rsidRPr="00900128">
              <w:rPr>
                <w:lang w:val="en-US"/>
              </w:rPr>
              <w:t>MinMaxScaler</w:t>
            </w:r>
            <w:proofErr w:type="spellEnd"/>
          </w:p>
        </w:tc>
        <w:tc>
          <w:tcPr>
            <w:tcW w:w="2604" w:type="dxa"/>
          </w:tcPr>
          <w:p w14:paraId="663A3851" w14:textId="11A4D1DC" w:rsidR="002511EC" w:rsidRPr="002511EC" w:rsidRDefault="00900128" w:rsidP="00D028A7">
            <w:pPr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C:50</w:t>
            </w:r>
          </w:p>
        </w:tc>
      </w:tr>
      <w:tr w:rsidR="002511EC" w:rsidRPr="00844CB5" w14:paraId="79DE76DB" w14:textId="77777777" w:rsidTr="00900128">
        <w:tc>
          <w:tcPr>
            <w:tcW w:w="3281" w:type="dxa"/>
          </w:tcPr>
          <w:p w14:paraId="345BAE9C" w14:textId="79D09B19" w:rsidR="002511EC" w:rsidRPr="002511EC" w:rsidRDefault="00900128" w:rsidP="00D028A7">
            <w:pPr>
              <w:spacing w:line="360" w:lineRule="auto"/>
              <w:ind w:firstLine="0"/>
              <w:jc w:val="center"/>
              <w:rPr>
                <w:lang w:val="en-US"/>
              </w:rPr>
            </w:pPr>
            <w:proofErr w:type="spellStart"/>
            <w:r w:rsidRPr="00900128">
              <w:rPr>
                <w:lang w:val="en-US"/>
              </w:rPr>
              <w:t>GradientBoostingClassifier</w:t>
            </w:r>
            <w:proofErr w:type="spellEnd"/>
          </w:p>
        </w:tc>
        <w:tc>
          <w:tcPr>
            <w:tcW w:w="1196" w:type="dxa"/>
          </w:tcPr>
          <w:p w14:paraId="3C4676A8" w14:textId="65274137" w:rsidR="002511EC" w:rsidRPr="002511EC" w:rsidRDefault="00900128" w:rsidP="00D028A7">
            <w:pPr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0.730</w:t>
            </w:r>
          </w:p>
        </w:tc>
        <w:tc>
          <w:tcPr>
            <w:tcW w:w="2264" w:type="dxa"/>
          </w:tcPr>
          <w:p w14:paraId="7642D8A7" w14:textId="629F2296" w:rsidR="002511EC" w:rsidRPr="002511EC" w:rsidRDefault="00900128" w:rsidP="00D028A7">
            <w:pPr>
              <w:spacing w:line="360" w:lineRule="auto"/>
              <w:ind w:firstLine="0"/>
              <w:jc w:val="center"/>
              <w:rPr>
                <w:lang w:val="en-US"/>
              </w:rPr>
            </w:pPr>
            <w:proofErr w:type="spellStart"/>
            <w:r w:rsidRPr="00900128">
              <w:rPr>
                <w:lang w:val="en-US"/>
              </w:rPr>
              <w:t>StandardScaler</w:t>
            </w:r>
            <w:proofErr w:type="spellEnd"/>
          </w:p>
        </w:tc>
        <w:tc>
          <w:tcPr>
            <w:tcW w:w="2604" w:type="dxa"/>
          </w:tcPr>
          <w:p w14:paraId="7D7E85C3" w14:textId="4C343BD5" w:rsidR="002511EC" w:rsidRPr="002511EC" w:rsidRDefault="00900128" w:rsidP="00D028A7">
            <w:pPr>
              <w:spacing w:line="360" w:lineRule="auto"/>
              <w:ind w:firstLine="0"/>
              <w:jc w:val="center"/>
              <w:rPr>
                <w:lang w:val="en-US"/>
              </w:rPr>
            </w:pPr>
            <w:r w:rsidRPr="00900128">
              <w:rPr>
                <w:lang w:val="en-US"/>
              </w:rPr>
              <w:t xml:space="preserve">learning_rate:1.0, </w:t>
            </w:r>
            <w:proofErr w:type="spellStart"/>
            <w:r w:rsidRPr="00900128">
              <w:rPr>
                <w:lang w:val="en-US"/>
              </w:rPr>
              <w:t>max_features:'sqrt</w:t>
            </w:r>
            <w:proofErr w:type="spellEnd"/>
            <w:r w:rsidRPr="00900128">
              <w:rPr>
                <w:lang w:val="en-US"/>
              </w:rPr>
              <w:t>'</w:t>
            </w:r>
          </w:p>
        </w:tc>
      </w:tr>
      <w:tr w:rsidR="00900128" w:rsidRPr="00844CB5" w14:paraId="5FE614B6" w14:textId="77777777" w:rsidTr="00900128">
        <w:tc>
          <w:tcPr>
            <w:tcW w:w="3281" w:type="dxa"/>
          </w:tcPr>
          <w:p w14:paraId="6682BAD9" w14:textId="487F0468" w:rsidR="00900128" w:rsidRPr="002511EC" w:rsidRDefault="00900128" w:rsidP="009001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proofErr w:type="spellStart"/>
            <w:r w:rsidRPr="00900128">
              <w:rPr>
                <w:lang w:val="en-US"/>
              </w:rPr>
              <w:t>GradientBoostingClassifier</w:t>
            </w:r>
            <w:proofErr w:type="spellEnd"/>
          </w:p>
        </w:tc>
        <w:tc>
          <w:tcPr>
            <w:tcW w:w="1196" w:type="dxa"/>
          </w:tcPr>
          <w:p w14:paraId="40470A72" w14:textId="62F82C19" w:rsidR="00900128" w:rsidRPr="002511EC" w:rsidRDefault="00900128" w:rsidP="009001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0.730</w:t>
            </w:r>
          </w:p>
        </w:tc>
        <w:tc>
          <w:tcPr>
            <w:tcW w:w="2264" w:type="dxa"/>
          </w:tcPr>
          <w:p w14:paraId="00689BAC" w14:textId="1168B904" w:rsidR="00900128" w:rsidRPr="002511EC" w:rsidRDefault="00900128" w:rsidP="009001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proofErr w:type="spellStart"/>
            <w:r w:rsidRPr="00900128">
              <w:rPr>
                <w:lang w:val="en-US"/>
              </w:rPr>
              <w:t>MinMaxScaler</w:t>
            </w:r>
            <w:proofErr w:type="spellEnd"/>
          </w:p>
        </w:tc>
        <w:tc>
          <w:tcPr>
            <w:tcW w:w="2604" w:type="dxa"/>
          </w:tcPr>
          <w:p w14:paraId="4828CA4F" w14:textId="7D8B06BE" w:rsidR="00900128" w:rsidRPr="002511EC" w:rsidRDefault="00900128" w:rsidP="009001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 w:rsidRPr="00900128">
              <w:rPr>
                <w:lang w:val="en-US"/>
              </w:rPr>
              <w:t xml:space="preserve">learning_rate:1.0, </w:t>
            </w:r>
            <w:proofErr w:type="spellStart"/>
            <w:r w:rsidRPr="00900128">
              <w:rPr>
                <w:lang w:val="en-US"/>
              </w:rPr>
              <w:t>max_features:'sqrt</w:t>
            </w:r>
            <w:proofErr w:type="spellEnd"/>
            <w:r w:rsidRPr="00900128">
              <w:rPr>
                <w:lang w:val="en-US"/>
              </w:rPr>
              <w:t>'</w:t>
            </w:r>
          </w:p>
        </w:tc>
      </w:tr>
      <w:tr w:rsidR="00900128" w:rsidRPr="002511EC" w14:paraId="6AFB91E5" w14:textId="77777777" w:rsidTr="00900128">
        <w:tc>
          <w:tcPr>
            <w:tcW w:w="3281" w:type="dxa"/>
          </w:tcPr>
          <w:p w14:paraId="18B57471" w14:textId="684A3364" w:rsidR="00900128" w:rsidRPr="002511EC" w:rsidRDefault="00900128" w:rsidP="009001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proofErr w:type="spellStart"/>
            <w:r w:rsidRPr="00900128">
              <w:rPr>
                <w:lang w:val="en-US"/>
              </w:rPr>
              <w:t>LogisticRegression</w:t>
            </w:r>
            <w:proofErr w:type="spellEnd"/>
          </w:p>
        </w:tc>
        <w:tc>
          <w:tcPr>
            <w:tcW w:w="1196" w:type="dxa"/>
          </w:tcPr>
          <w:p w14:paraId="0440E33A" w14:textId="307877A2" w:rsidR="00900128" w:rsidRPr="002511EC" w:rsidRDefault="00900128" w:rsidP="009001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0.683</w:t>
            </w:r>
          </w:p>
        </w:tc>
        <w:tc>
          <w:tcPr>
            <w:tcW w:w="2264" w:type="dxa"/>
          </w:tcPr>
          <w:p w14:paraId="4859E92F" w14:textId="2BD3C608" w:rsidR="00900128" w:rsidRPr="002511EC" w:rsidRDefault="00900128" w:rsidP="009001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proofErr w:type="spellStart"/>
            <w:r w:rsidRPr="00900128">
              <w:rPr>
                <w:lang w:val="en-US"/>
              </w:rPr>
              <w:t>MinMaxScaler</w:t>
            </w:r>
            <w:proofErr w:type="spellEnd"/>
          </w:p>
        </w:tc>
        <w:tc>
          <w:tcPr>
            <w:tcW w:w="2604" w:type="dxa"/>
          </w:tcPr>
          <w:p w14:paraId="0B9AEEB0" w14:textId="77777777" w:rsidR="00900128" w:rsidRDefault="00900128" w:rsidP="009001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 w:rsidRPr="00900128">
              <w:rPr>
                <w:lang w:val="en-US"/>
              </w:rPr>
              <w:t>C:1,</w:t>
            </w:r>
          </w:p>
          <w:p w14:paraId="3C5383FF" w14:textId="461AC240" w:rsidR="00900128" w:rsidRPr="002511EC" w:rsidRDefault="00900128" w:rsidP="009001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proofErr w:type="spellStart"/>
            <w:r w:rsidRPr="00900128">
              <w:rPr>
                <w:lang w:val="en-US"/>
              </w:rPr>
              <w:t>penalty:'none</w:t>
            </w:r>
            <w:proofErr w:type="spellEnd"/>
            <w:r w:rsidRPr="00900128">
              <w:rPr>
                <w:lang w:val="en-US"/>
              </w:rPr>
              <w:t>'</w:t>
            </w:r>
          </w:p>
        </w:tc>
      </w:tr>
      <w:tr w:rsidR="00900128" w:rsidRPr="002511EC" w14:paraId="19CCF44E" w14:textId="77777777" w:rsidTr="00900128">
        <w:tc>
          <w:tcPr>
            <w:tcW w:w="3281" w:type="dxa"/>
          </w:tcPr>
          <w:p w14:paraId="5018EA3D" w14:textId="097A680D" w:rsidR="00900128" w:rsidRPr="002511EC" w:rsidRDefault="00900128" w:rsidP="009001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proofErr w:type="spellStart"/>
            <w:r w:rsidRPr="00900128">
              <w:rPr>
                <w:lang w:val="en-US"/>
              </w:rPr>
              <w:t>LogisticRegression</w:t>
            </w:r>
            <w:proofErr w:type="spellEnd"/>
          </w:p>
        </w:tc>
        <w:tc>
          <w:tcPr>
            <w:tcW w:w="1196" w:type="dxa"/>
          </w:tcPr>
          <w:p w14:paraId="66DEFD4D" w14:textId="3EDC3C11" w:rsidR="00900128" w:rsidRPr="002511EC" w:rsidRDefault="00900128" w:rsidP="009001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0.683</w:t>
            </w:r>
          </w:p>
        </w:tc>
        <w:tc>
          <w:tcPr>
            <w:tcW w:w="2264" w:type="dxa"/>
          </w:tcPr>
          <w:p w14:paraId="13A85655" w14:textId="6A2F8BFA" w:rsidR="00900128" w:rsidRPr="002511EC" w:rsidRDefault="00900128" w:rsidP="009001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proofErr w:type="spellStart"/>
            <w:r w:rsidRPr="00900128">
              <w:rPr>
                <w:lang w:val="en-US"/>
              </w:rPr>
              <w:t>StandardScaler</w:t>
            </w:r>
            <w:proofErr w:type="spellEnd"/>
          </w:p>
        </w:tc>
        <w:tc>
          <w:tcPr>
            <w:tcW w:w="2604" w:type="dxa"/>
          </w:tcPr>
          <w:p w14:paraId="0A1A465D" w14:textId="77777777" w:rsidR="00900128" w:rsidRDefault="00900128" w:rsidP="009001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 w:rsidRPr="00900128">
              <w:rPr>
                <w:lang w:val="en-US"/>
              </w:rPr>
              <w:t>C:1,</w:t>
            </w:r>
          </w:p>
          <w:p w14:paraId="3C04A8CF" w14:textId="2491D80E" w:rsidR="00900128" w:rsidRPr="002511EC" w:rsidRDefault="00900128" w:rsidP="009001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 w:rsidRPr="00900128">
              <w:rPr>
                <w:lang w:val="en-US"/>
              </w:rPr>
              <w:t>penalty:'l2'</w:t>
            </w:r>
          </w:p>
        </w:tc>
      </w:tr>
      <w:tr w:rsidR="00900128" w:rsidRPr="002511EC" w14:paraId="5B3973B3" w14:textId="77777777" w:rsidTr="00900128">
        <w:tc>
          <w:tcPr>
            <w:tcW w:w="3281" w:type="dxa"/>
          </w:tcPr>
          <w:p w14:paraId="66C50569" w14:textId="4B8AC915" w:rsidR="00900128" w:rsidRPr="002511EC" w:rsidRDefault="00900128" w:rsidP="009001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proofErr w:type="spellStart"/>
            <w:r w:rsidRPr="00900128">
              <w:rPr>
                <w:lang w:val="en-US"/>
              </w:rPr>
              <w:t>MultinomialNB</w:t>
            </w:r>
            <w:proofErr w:type="spellEnd"/>
          </w:p>
        </w:tc>
        <w:tc>
          <w:tcPr>
            <w:tcW w:w="1196" w:type="dxa"/>
          </w:tcPr>
          <w:p w14:paraId="2F6D8C60" w14:textId="06BE2DA6" w:rsidR="00900128" w:rsidRPr="002511EC" w:rsidRDefault="00900128" w:rsidP="009001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0.649</w:t>
            </w:r>
          </w:p>
        </w:tc>
        <w:tc>
          <w:tcPr>
            <w:tcW w:w="2264" w:type="dxa"/>
          </w:tcPr>
          <w:p w14:paraId="18AF02B0" w14:textId="28B67E14" w:rsidR="00900128" w:rsidRPr="002511EC" w:rsidRDefault="00900128" w:rsidP="009001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proofErr w:type="spellStart"/>
            <w:r w:rsidRPr="00900128">
              <w:rPr>
                <w:lang w:val="en-US"/>
              </w:rPr>
              <w:t>MinMaxScaler</w:t>
            </w:r>
            <w:proofErr w:type="spellEnd"/>
          </w:p>
        </w:tc>
        <w:tc>
          <w:tcPr>
            <w:tcW w:w="2604" w:type="dxa"/>
          </w:tcPr>
          <w:p w14:paraId="0D06DC2D" w14:textId="3199BE03" w:rsidR="00900128" w:rsidRPr="002511EC" w:rsidRDefault="00900128" w:rsidP="00900128">
            <w:pPr>
              <w:spacing w:line="360" w:lineRule="auto"/>
              <w:ind w:firstLine="0"/>
              <w:jc w:val="center"/>
              <w:rPr>
                <w:lang w:val="en-US"/>
              </w:rPr>
            </w:pPr>
            <w:r w:rsidRPr="00900128">
              <w:rPr>
                <w:lang w:val="en-US"/>
              </w:rPr>
              <w:t xml:space="preserve">alpha:2.0, </w:t>
            </w:r>
            <w:proofErr w:type="spellStart"/>
            <w:r w:rsidRPr="00900128">
              <w:rPr>
                <w:lang w:val="en-US"/>
              </w:rPr>
              <w:t>fit_</w:t>
            </w:r>
            <w:proofErr w:type="gramStart"/>
            <w:r w:rsidRPr="00900128">
              <w:rPr>
                <w:lang w:val="en-US"/>
              </w:rPr>
              <w:t>prior:True</w:t>
            </w:r>
            <w:proofErr w:type="spellEnd"/>
            <w:proofErr w:type="gramEnd"/>
          </w:p>
        </w:tc>
      </w:tr>
    </w:tbl>
    <w:p w14:paraId="676D70E9" w14:textId="595E4873" w:rsidR="00A33F4D" w:rsidRDefault="00900128" w:rsidP="00900128">
      <w:pPr>
        <w:spacing w:line="360" w:lineRule="auto"/>
        <w:ind w:firstLine="0"/>
        <w:jc w:val="center"/>
      </w:pPr>
      <w:r>
        <w:t>Таблица</w:t>
      </w:r>
      <w:r w:rsidR="00A33F4D">
        <w:t xml:space="preserve"> 2.1</w:t>
      </w:r>
      <w:r w:rsidR="00D028A7">
        <w:t xml:space="preserve"> – Сравнение результатов различных моделей на кросс-валидации (3</w:t>
      </w:r>
      <w:r w:rsidR="00D028A7" w:rsidRPr="00D028A7">
        <w:t>-</w:t>
      </w:r>
      <w:r w:rsidR="00D028A7">
        <w:rPr>
          <w:lang w:val="en-US"/>
        </w:rPr>
        <w:t>fold</w:t>
      </w:r>
      <w:r w:rsidR="00D028A7" w:rsidRPr="00D028A7">
        <w:t>)</w:t>
      </w:r>
    </w:p>
    <w:p w14:paraId="5525CFFD" w14:textId="7704C870" w:rsidR="00D028A7" w:rsidRDefault="00D028A7" w:rsidP="00D028A7">
      <w:pPr>
        <w:spacing w:line="360" w:lineRule="auto"/>
        <w:jc w:val="center"/>
      </w:pPr>
    </w:p>
    <w:p w14:paraId="0D8A5E63" w14:textId="0E88AF26" w:rsidR="00D028A7" w:rsidRDefault="00D028A7" w:rsidP="00D028A7">
      <w:pPr>
        <w:spacing w:line="360" w:lineRule="auto"/>
      </w:pPr>
      <w:r>
        <w:t xml:space="preserve">Как мы можем видеть из </w:t>
      </w:r>
      <w:r w:rsidR="00900128">
        <w:t>таблицы</w:t>
      </w:r>
      <w:r>
        <w:t xml:space="preserve"> 2.1 лучше всего себя показал </w:t>
      </w:r>
      <w:r w:rsidR="00900128">
        <w:rPr>
          <w:lang w:val="en-US"/>
        </w:rPr>
        <w:t>bagging</w:t>
      </w:r>
      <w:r w:rsidR="00900128" w:rsidRPr="00900128">
        <w:t xml:space="preserve"> </w:t>
      </w:r>
      <w:r w:rsidR="00900128">
        <w:t>из</w:t>
      </w:r>
      <w:r w:rsidR="00900128" w:rsidRPr="00D028A7">
        <w:t xml:space="preserve"> </w:t>
      </w:r>
      <w:r w:rsidR="00900128">
        <w:t>деревьев решений</w:t>
      </w:r>
      <w:r w:rsidRPr="00D028A7">
        <w:t xml:space="preserve">, </w:t>
      </w:r>
      <w:r>
        <w:t xml:space="preserve">на втором месте расположился </w:t>
      </w:r>
      <w:r w:rsidR="00900128">
        <w:rPr>
          <w:lang w:val="en-US"/>
        </w:rPr>
        <w:t>random</w:t>
      </w:r>
      <w:r w:rsidR="00900128" w:rsidRPr="00900128">
        <w:t xml:space="preserve"> </w:t>
      </w:r>
      <w:r w:rsidR="00900128">
        <w:rPr>
          <w:lang w:val="en-US"/>
        </w:rPr>
        <w:t>forest</w:t>
      </w:r>
      <w:r w:rsidRPr="00D028A7">
        <w:t xml:space="preserve">, </w:t>
      </w:r>
      <w:r>
        <w:t xml:space="preserve">а на третьем </w:t>
      </w:r>
      <w:proofErr w:type="spellStart"/>
      <w:r>
        <w:rPr>
          <w:lang w:val="en-US"/>
        </w:rPr>
        <w:t>knn</w:t>
      </w:r>
      <w:proofErr w:type="spellEnd"/>
      <w:r w:rsidRPr="00D028A7">
        <w:t>.</w:t>
      </w:r>
    </w:p>
    <w:p w14:paraId="2CB3F6C9" w14:textId="77777777" w:rsidR="0078134F" w:rsidRDefault="0078134F" w:rsidP="00D028A7">
      <w:pPr>
        <w:spacing w:line="360" w:lineRule="auto"/>
      </w:pPr>
    </w:p>
    <w:p w14:paraId="3F09C842" w14:textId="51E3ECF1" w:rsidR="00D028A7" w:rsidRDefault="00D028A7" w:rsidP="0078134F">
      <w:pPr>
        <w:pStyle w:val="Heading3"/>
      </w:pPr>
      <w:bookmarkStart w:id="15" w:name="_Toc163492122"/>
      <w:r>
        <w:t xml:space="preserve">Тестирование </w:t>
      </w:r>
      <w:r w:rsidR="0078134F">
        <w:t xml:space="preserve">лучших моделей </w:t>
      </w:r>
      <w:r>
        <w:t>на тестовой выборке</w:t>
      </w:r>
      <w:bookmarkEnd w:id="15"/>
    </w:p>
    <w:p w14:paraId="6659C689" w14:textId="2F9EB3DE" w:rsidR="007C58B9" w:rsidRPr="00E75ED6" w:rsidRDefault="0078134F" w:rsidP="00E75ED6">
      <w:pPr>
        <w:spacing w:line="360" w:lineRule="auto"/>
      </w:pPr>
      <w:r>
        <w:t xml:space="preserve">Результаты на тестовых данных </w:t>
      </w:r>
      <w:r w:rsidR="00E75ED6">
        <w:t xml:space="preserve">у моделей, показавших себя лучше всего на кросс-валидации, </w:t>
      </w:r>
      <w:r>
        <w:t xml:space="preserve">получились следующими </w:t>
      </w:r>
      <w:r w:rsidR="007C58B9" w:rsidRPr="007C58B9">
        <w:t>(</w:t>
      </w:r>
      <w:r w:rsidR="007C58B9">
        <w:t>таблица 2.</w:t>
      </w:r>
      <w:r w:rsidR="002511EC">
        <w:t>2)</w:t>
      </w:r>
      <w:r w:rsidR="00E75ED6" w:rsidRPr="00E75ED6">
        <w:t xml:space="preserve">. </w:t>
      </w:r>
      <w:r w:rsidR="00E75ED6">
        <w:t xml:space="preserve">Видно, что лучше всего показал себя </w:t>
      </w:r>
      <w:r w:rsidR="00E75ED6">
        <w:rPr>
          <w:lang w:val="en-US"/>
        </w:rPr>
        <w:t>KNN</w:t>
      </w:r>
      <w:r w:rsidR="00E75ED6" w:rsidRPr="00E75ED6">
        <w:t xml:space="preserve">, </w:t>
      </w:r>
      <w:r w:rsidR="00E75ED6">
        <w:t>который довольно неплохо предсказывал все три класса</w:t>
      </w:r>
      <w:r w:rsidR="00E75ED6" w:rsidRPr="00E75ED6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39"/>
        <w:gridCol w:w="1576"/>
        <w:gridCol w:w="1550"/>
        <w:gridCol w:w="1682"/>
        <w:gridCol w:w="1598"/>
      </w:tblGrid>
      <w:tr w:rsidR="00E75ED6" w14:paraId="4B66DA35" w14:textId="77777777" w:rsidTr="00E75ED6">
        <w:tc>
          <w:tcPr>
            <w:tcW w:w="1869" w:type="dxa"/>
          </w:tcPr>
          <w:p w14:paraId="075FE9E1" w14:textId="4DF27156" w:rsidR="00E75ED6" w:rsidRPr="00E75ED6" w:rsidRDefault="00E75ED6" w:rsidP="00E75ED6">
            <w:pPr>
              <w:spacing w:line="360" w:lineRule="auto"/>
              <w:ind w:firstLine="0"/>
            </w:pPr>
            <w:r w:rsidRPr="00E75ED6">
              <w:t>Метод</w:t>
            </w:r>
          </w:p>
        </w:tc>
        <w:tc>
          <w:tcPr>
            <w:tcW w:w="1869" w:type="dxa"/>
          </w:tcPr>
          <w:p w14:paraId="059C219A" w14:textId="5093643D" w:rsidR="00E75ED6" w:rsidRPr="00E75ED6" w:rsidRDefault="00E75ED6" w:rsidP="00E75ED6">
            <w:pPr>
              <w:spacing w:line="360" w:lineRule="auto"/>
              <w:ind w:firstLine="0"/>
              <w:rPr>
                <w:lang w:val="en-US"/>
              </w:rPr>
            </w:pPr>
            <w:r w:rsidRPr="00E75ED6">
              <w:rPr>
                <w:lang w:val="en-US"/>
              </w:rPr>
              <w:t>F1 Good</w:t>
            </w:r>
          </w:p>
        </w:tc>
        <w:tc>
          <w:tcPr>
            <w:tcW w:w="1869" w:type="dxa"/>
          </w:tcPr>
          <w:p w14:paraId="51C1C1A6" w14:textId="387C4E6B" w:rsidR="00E75ED6" w:rsidRPr="00E75ED6" w:rsidRDefault="00E75ED6" w:rsidP="00E75ED6">
            <w:pPr>
              <w:spacing w:line="360" w:lineRule="auto"/>
              <w:ind w:firstLine="0"/>
              <w:rPr>
                <w:lang w:val="en-US"/>
              </w:rPr>
            </w:pPr>
            <w:r w:rsidRPr="00E75ED6">
              <w:rPr>
                <w:lang w:val="en-US"/>
              </w:rPr>
              <w:t>F1 Poor</w:t>
            </w:r>
          </w:p>
        </w:tc>
        <w:tc>
          <w:tcPr>
            <w:tcW w:w="1869" w:type="dxa"/>
          </w:tcPr>
          <w:p w14:paraId="112ED9B2" w14:textId="5111BDD0" w:rsidR="00E75ED6" w:rsidRPr="00E75ED6" w:rsidRDefault="00E75ED6" w:rsidP="00E75ED6">
            <w:pPr>
              <w:spacing w:line="360" w:lineRule="auto"/>
              <w:ind w:firstLine="0"/>
              <w:rPr>
                <w:lang w:val="en-US"/>
              </w:rPr>
            </w:pPr>
            <w:r w:rsidRPr="00E75ED6">
              <w:rPr>
                <w:lang w:val="en-US"/>
              </w:rPr>
              <w:t>F1 Standard</w:t>
            </w:r>
          </w:p>
        </w:tc>
        <w:tc>
          <w:tcPr>
            <w:tcW w:w="1869" w:type="dxa"/>
          </w:tcPr>
          <w:p w14:paraId="4D6233B7" w14:textId="33D52A67" w:rsidR="00E75ED6" w:rsidRPr="00E75ED6" w:rsidRDefault="00E75ED6" w:rsidP="00E75ED6">
            <w:pPr>
              <w:spacing w:line="360" w:lineRule="auto"/>
              <w:ind w:firstLine="0"/>
              <w:rPr>
                <w:lang w:val="en-US"/>
              </w:rPr>
            </w:pPr>
            <w:r w:rsidRPr="00E75ED6">
              <w:rPr>
                <w:lang w:val="en-US"/>
              </w:rPr>
              <w:t>F1 macro</w:t>
            </w:r>
          </w:p>
        </w:tc>
      </w:tr>
      <w:tr w:rsidR="00E75ED6" w14:paraId="453ACFD3" w14:textId="77777777" w:rsidTr="00E75ED6">
        <w:tc>
          <w:tcPr>
            <w:tcW w:w="1869" w:type="dxa"/>
          </w:tcPr>
          <w:p w14:paraId="0DEA003A" w14:textId="77777777" w:rsidR="00E75ED6" w:rsidRPr="00E75ED6" w:rsidRDefault="00E75ED6" w:rsidP="00E75ED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left"/>
              <w:rPr>
                <w:rFonts w:eastAsia="Times New Roman"/>
                <w:color w:val="080808"/>
                <w:lang w:eastAsia="ru-RU"/>
              </w:rPr>
            </w:pPr>
            <w:r w:rsidRPr="00E75ED6">
              <w:rPr>
                <w:rFonts w:eastAsia="Times New Roman"/>
                <w:color w:val="080808"/>
                <w:lang w:eastAsia="ru-RU"/>
              </w:rPr>
              <w:t>BaggingClassifier</w:t>
            </w:r>
          </w:p>
          <w:p w14:paraId="43CDFE38" w14:textId="3C1783A7" w:rsidR="00E75ED6" w:rsidRPr="00E75ED6" w:rsidRDefault="00E75ED6" w:rsidP="00E75ED6">
            <w:pPr>
              <w:spacing w:line="360" w:lineRule="auto"/>
              <w:ind w:firstLine="0"/>
            </w:pPr>
            <w:r w:rsidRPr="00E75ED6">
              <w:rPr>
                <w:rFonts w:eastAsia="Times New Roman"/>
                <w:lang w:val="en-US" w:eastAsia="ru-RU"/>
              </w:rPr>
              <w:t>(100</w:t>
            </w:r>
            <w:r>
              <w:rPr>
                <w:rFonts w:eastAsia="Times New Roman"/>
                <w:lang w:val="en-US" w:eastAsia="ru-RU"/>
              </w:rPr>
              <w:t xml:space="preserve"> </w:t>
            </w:r>
            <w:proofErr w:type="spellStart"/>
            <w:r w:rsidRPr="00E75ED6">
              <w:rPr>
                <w:rFonts w:eastAsia="Times New Roman"/>
                <w:lang w:val="en-US" w:eastAsia="ru-RU"/>
              </w:rPr>
              <w:t>DecisionTree</w:t>
            </w:r>
            <w:proofErr w:type="spellEnd"/>
            <w:r w:rsidRPr="00E75ED6">
              <w:rPr>
                <w:rFonts w:eastAsia="Times New Roman"/>
                <w:lang w:val="en-US" w:eastAsia="ru-RU"/>
              </w:rPr>
              <w:t>) (standard scaling)</w:t>
            </w:r>
          </w:p>
        </w:tc>
        <w:tc>
          <w:tcPr>
            <w:tcW w:w="1869" w:type="dxa"/>
          </w:tcPr>
          <w:p w14:paraId="509E7173" w14:textId="6216DEC2" w:rsidR="00E75ED6" w:rsidRPr="00E75ED6" w:rsidRDefault="00E75ED6" w:rsidP="00E75ED6">
            <w:pPr>
              <w:spacing w:line="360" w:lineRule="auto"/>
              <w:ind w:firstLine="0"/>
              <w:rPr>
                <w:lang w:val="en-US"/>
              </w:rPr>
            </w:pPr>
            <w:r w:rsidRPr="00E75ED6">
              <w:rPr>
                <w:lang w:val="en-US"/>
              </w:rPr>
              <w:t>0.57</w:t>
            </w:r>
          </w:p>
        </w:tc>
        <w:tc>
          <w:tcPr>
            <w:tcW w:w="1869" w:type="dxa"/>
          </w:tcPr>
          <w:p w14:paraId="69733113" w14:textId="347B2DD7" w:rsidR="00E75ED6" w:rsidRPr="00E75ED6" w:rsidRDefault="00E75ED6" w:rsidP="00E75ED6">
            <w:pPr>
              <w:spacing w:line="360" w:lineRule="auto"/>
              <w:ind w:firstLine="0"/>
              <w:rPr>
                <w:lang w:val="en-US"/>
              </w:rPr>
            </w:pPr>
            <w:r w:rsidRPr="00E75ED6">
              <w:rPr>
                <w:lang w:val="en-US"/>
              </w:rPr>
              <w:t>0.08</w:t>
            </w:r>
          </w:p>
        </w:tc>
        <w:tc>
          <w:tcPr>
            <w:tcW w:w="1869" w:type="dxa"/>
          </w:tcPr>
          <w:p w14:paraId="032EA01D" w14:textId="696DC628" w:rsidR="00E75ED6" w:rsidRPr="00E75ED6" w:rsidRDefault="00E75ED6" w:rsidP="00E75ED6">
            <w:pPr>
              <w:spacing w:line="360" w:lineRule="auto"/>
              <w:ind w:firstLine="0"/>
              <w:rPr>
                <w:lang w:val="en-US"/>
              </w:rPr>
            </w:pPr>
            <w:r w:rsidRPr="00E75ED6">
              <w:rPr>
                <w:lang w:val="en-US"/>
              </w:rPr>
              <w:t>0.68</w:t>
            </w:r>
          </w:p>
        </w:tc>
        <w:tc>
          <w:tcPr>
            <w:tcW w:w="1869" w:type="dxa"/>
          </w:tcPr>
          <w:p w14:paraId="2EC135D4" w14:textId="0A096F43" w:rsidR="00E75ED6" w:rsidRPr="00E75ED6" w:rsidRDefault="00E75ED6" w:rsidP="00E75ED6">
            <w:pPr>
              <w:spacing w:line="360" w:lineRule="auto"/>
              <w:ind w:firstLine="0"/>
              <w:rPr>
                <w:lang w:val="en-US"/>
              </w:rPr>
            </w:pPr>
            <w:r w:rsidRPr="00E75ED6">
              <w:rPr>
                <w:lang w:val="en-US"/>
              </w:rPr>
              <w:t>0.44</w:t>
            </w:r>
          </w:p>
        </w:tc>
      </w:tr>
      <w:tr w:rsidR="00E75ED6" w14:paraId="0B23D002" w14:textId="77777777" w:rsidTr="00E75ED6">
        <w:tc>
          <w:tcPr>
            <w:tcW w:w="1869" w:type="dxa"/>
          </w:tcPr>
          <w:p w14:paraId="1DDD0D5E" w14:textId="77777777" w:rsidR="00E75ED6" w:rsidRPr="00E75ED6" w:rsidRDefault="00E75ED6" w:rsidP="00E75ED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left"/>
              <w:rPr>
                <w:rFonts w:eastAsia="Times New Roman"/>
                <w:color w:val="080808"/>
                <w:lang w:eastAsia="ru-RU"/>
              </w:rPr>
            </w:pPr>
            <w:r w:rsidRPr="00E75ED6">
              <w:rPr>
                <w:rFonts w:eastAsia="Times New Roman"/>
                <w:color w:val="080808"/>
                <w:lang w:eastAsia="ru-RU"/>
              </w:rPr>
              <w:t>BaggingClassifier</w:t>
            </w:r>
          </w:p>
          <w:p w14:paraId="7C4398E8" w14:textId="602132F2" w:rsidR="00E75ED6" w:rsidRPr="00E75ED6" w:rsidRDefault="00E75ED6" w:rsidP="00E75ED6">
            <w:pPr>
              <w:spacing w:line="360" w:lineRule="auto"/>
              <w:ind w:firstLine="0"/>
            </w:pPr>
            <w:r w:rsidRPr="00E75ED6">
              <w:rPr>
                <w:rFonts w:eastAsia="Times New Roman"/>
                <w:lang w:val="en-US" w:eastAsia="ru-RU"/>
              </w:rPr>
              <w:t>(100</w:t>
            </w:r>
            <w:r>
              <w:rPr>
                <w:rFonts w:eastAsia="Times New Roman"/>
                <w:lang w:val="en-US" w:eastAsia="ru-RU"/>
              </w:rPr>
              <w:t xml:space="preserve"> </w:t>
            </w:r>
            <w:proofErr w:type="spellStart"/>
            <w:r w:rsidRPr="00E75ED6">
              <w:rPr>
                <w:rFonts w:eastAsia="Times New Roman"/>
                <w:lang w:val="en-US" w:eastAsia="ru-RU"/>
              </w:rPr>
              <w:t>DecisionTree</w:t>
            </w:r>
            <w:proofErr w:type="spellEnd"/>
            <w:r w:rsidRPr="00E75ED6">
              <w:rPr>
                <w:rFonts w:eastAsia="Times New Roman"/>
                <w:lang w:val="en-US" w:eastAsia="ru-RU"/>
              </w:rPr>
              <w:t>) (minmax scaling)</w:t>
            </w:r>
          </w:p>
        </w:tc>
        <w:tc>
          <w:tcPr>
            <w:tcW w:w="1869" w:type="dxa"/>
          </w:tcPr>
          <w:p w14:paraId="484DF285" w14:textId="2E18CF89" w:rsidR="00E75ED6" w:rsidRPr="00E75ED6" w:rsidRDefault="00E75ED6" w:rsidP="00E75ED6">
            <w:pPr>
              <w:spacing w:line="360" w:lineRule="auto"/>
              <w:ind w:firstLine="0"/>
              <w:rPr>
                <w:lang w:val="en-US"/>
              </w:rPr>
            </w:pPr>
            <w:r w:rsidRPr="00E75ED6">
              <w:rPr>
                <w:lang w:val="en-US"/>
              </w:rPr>
              <w:t>0.57</w:t>
            </w:r>
          </w:p>
        </w:tc>
        <w:tc>
          <w:tcPr>
            <w:tcW w:w="1869" w:type="dxa"/>
          </w:tcPr>
          <w:p w14:paraId="715DA411" w14:textId="684F7737" w:rsidR="00E75ED6" w:rsidRPr="00E75ED6" w:rsidRDefault="00E75ED6" w:rsidP="00E75ED6">
            <w:pPr>
              <w:spacing w:line="360" w:lineRule="auto"/>
              <w:ind w:firstLine="0"/>
              <w:rPr>
                <w:lang w:val="en-US"/>
              </w:rPr>
            </w:pPr>
            <w:r w:rsidRPr="00E75ED6">
              <w:rPr>
                <w:lang w:val="en-US"/>
              </w:rPr>
              <w:t>0.06</w:t>
            </w:r>
          </w:p>
        </w:tc>
        <w:tc>
          <w:tcPr>
            <w:tcW w:w="1869" w:type="dxa"/>
          </w:tcPr>
          <w:p w14:paraId="306C1285" w14:textId="119ECDE4" w:rsidR="00E75ED6" w:rsidRPr="00E75ED6" w:rsidRDefault="00E75ED6" w:rsidP="00E75ED6">
            <w:pPr>
              <w:spacing w:line="360" w:lineRule="auto"/>
              <w:ind w:firstLine="0"/>
              <w:rPr>
                <w:lang w:val="en-US"/>
              </w:rPr>
            </w:pPr>
            <w:r w:rsidRPr="00E75ED6">
              <w:rPr>
                <w:lang w:val="en-US"/>
              </w:rPr>
              <w:t>0.67</w:t>
            </w:r>
          </w:p>
        </w:tc>
        <w:tc>
          <w:tcPr>
            <w:tcW w:w="1869" w:type="dxa"/>
          </w:tcPr>
          <w:p w14:paraId="3D0F32FC" w14:textId="777303CF" w:rsidR="00E75ED6" w:rsidRPr="00E75ED6" w:rsidRDefault="00E75ED6" w:rsidP="00E75ED6">
            <w:pPr>
              <w:spacing w:line="360" w:lineRule="auto"/>
              <w:ind w:firstLine="0"/>
              <w:rPr>
                <w:lang w:val="en-US"/>
              </w:rPr>
            </w:pPr>
            <w:r w:rsidRPr="00E75ED6">
              <w:rPr>
                <w:lang w:val="en-US"/>
              </w:rPr>
              <w:t>0.43</w:t>
            </w:r>
          </w:p>
        </w:tc>
      </w:tr>
      <w:tr w:rsidR="00E75ED6" w14:paraId="1919027F" w14:textId="77777777" w:rsidTr="00E75ED6">
        <w:tc>
          <w:tcPr>
            <w:tcW w:w="1869" w:type="dxa"/>
          </w:tcPr>
          <w:p w14:paraId="39424DE3" w14:textId="77777777" w:rsidR="00E75ED6" w:rsidRPr="00E75ED6" w:rsidRDefault="00E75ED6" w:rsidP="00E75ED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left"/>
              <w:rPr>
                <w:rFonts w:eastAsia="Times New Roman"/>
                <w:color w:val="080808"/>
                <w:lang w:eastAsia="ru-RU"/>
              </w:rPr>
            </w:pPr>
            <w:r w:rsidRPr="00E75ED6">
              <w:rPr>
                <w:rFonts w:eastAsia="Times New Roman"/>
                <w:color w:val="080808"/>
                <w:lang w:eastAsia="ru-RU"/>
              </w:rPr>
              <w:t>RandomForestClassifier</w:t>
            </w:r>
          </w:p>
          <w:p w14:paraId="77EF83C3" w14:textId="3BE15B53" w:rsidR="00E75ED6" w:rsidRPr="00E75ED6" w:rsidRDefault="00E75ED6" w:rsidP="00E75ED6">
            <w:pPr>
              <w:spacing w:line="360" w:lineRule="auto"/>
              <w:ind w:firstLine="0"/>
            </w:pPr>
            <w:r w:rsidRPr="00E75ED6">
              <w:rPr>
                <w:rFonts w:eastAsia="Times New Roman"/>
                <w:lang w:val="en-US" w:eastAsia="ru-RU"/>
              </w:rPr>
              <w:t>(</w:t>
            </w:r>
            <w:proofErr w:type="gramStart"/>
            <w:r w:rsidRPr="00E75ED6">
              <w:rPr>
                <w:rFonts w:eastAsia="Times New Roman"/>
                <w:lang w:val="en-US" w:eastAsia="ru-RU"/>
              </w:rPr>
              <w:t>standard</w:t>
            </w:r>
            <w:proofErr w:type="gramEnd"/>
            <w:r w:rsidRPr="00E75ED6">
              <w:rPr>
                <w:rFonts w:eastAsia="Times New Roman"/>
                <w:lang w:val="en-US" w:eastAsia="ru-RU"/>
              </w:rPr>
              <w:t xml:space="preserve"> scaling)</w:t>
            </w:r>
          </w:p>
        </w:tc>
        <w:tc>
          <w:tcPr>
            <w:tcW w:w="1869" w:type="dxa"/>
          </w:tcPr>
          <w:p w14:paraId="3A9EC208" w14:textId="0147AF18" w:rsidR="00E75ED6" w:rsidRPr="00E75ED6" w:rsidRDefault="00E75ED6" w:rsidP="00E75ED6">
            <w:pPr>
              <w:spacing w:line="360" w:lineRule="auto"/>
              <w:ind w:firstLine="0"/>
              <w:rPr>
                <w:lang w:val="en-US"/>
              </w:rPr>
            </w:pPr>
            <w:r w:rsidRPr="00E75ED6">
              <w:rPr>
                <w:lang w:val="en-US"/>
              </w:rPr>
              <w:t>0.59</w:t>
            </w:r>
          </w:p>
        </w:tc>
        <w:tc>
          <w:tcPr>
            <w:tcW w:w="1869" w:type="dxa"/>
          </w:tcPr>
          <w:p w14:paraId="77867FD9" w14:textId="3A783515" w:rsidR="00E75ED6" w:rsidRPr="00E75ED6" w:rsidRDefault="00E75ED6" w:rsidP="00E75ED6">
            <w:pPr>
              <w:spacing w:line="360" w:lineRule="auto"/>
              <w:ind w:firstLine="0"/>
              <w:rPr>
                <w:lang w:val="en-US"/>
              </w:rPr>
            </w:pPr>
            <w:r w:rsidRPr="00E75ED6">
              <w:rPr>
                <w:lang w:val="en-US"/>
              </w:rPr>
              <w:t>0.07</w:t>
            </w:r>
          </w:p>
        </w:tc>
        <w:tc>
          <w:tcPr>
            <w:tcW w:w="1869" w:type="dxa"/>
          </w:tcPr>
          <w:p w14:paraId="7DE3AAF4" w14:textId="239868FB" w:rsidR="00E75ED6" w:rsidRPr="00E75ED6" w:rsidRDefault="00E75ED6" w:rsidP="00E75ED6">
            <w:pPr>
              <w:spacing w:line="360" w:lineRule="auto"/>
              <w:ind w:firstLine="0"/>
              <w:rPr>
                <w:lang w:val="en-US"/>
              </w:rPr>
            </w:pPr>
            <w:r w:rsidRPr="00E75ED6">
              <w:rPr>
                <w:lang w:val="en-US"/>
              </w:rPr>
              <w:t>0.69</w:t>
            </w:r>
          </w:p>
        </w:tc>
        <w:tc>
          <w:tcPr>
            <w:tcW w:w="1869" w:type="dxa"/>
          </w:tcPr>
          <w:p w14:paraId="22224E0D" w14:textId="49F287FD" w:rsidR="00E75ED6" w:rsidRPr="00E75ED6" w:rsidRDefault="00E75ED6" w:rsidP="00E75ED6">
            <w:pPr>
              <w:spacing w:line="360" w:lineRule="auto"/>
              <w:ind w:firstLine="0"/>
              <w:rPr>
                <w:lang w:val="en-US"/>
              </w:rPr>
            </w:pPr>
            <w:r w:rsidRPr="00E75ED6">
              <w:rPr>
                <w:lang w:val="en-US"/>
              </w:rPr>
              <w:t>0.45</w:t>
            </w:r>
          </w:p>
        </w:tc>
      </w:tr>
      <w:tr w:rsidR="00E75ED6" w14:paraId="7CC77666" w14:textId="77777777" w:rsidTr="00E75ED6">
        <w:tc>
          <w:tcPr>
            <w:tcW w:w="1869" w:type="dxa"/>
          </w:tcPr>
          <w:p w14:paraId="719ED461" w14:textId="77777777" w:rsidR="00E75ED6" w:rsidRPr="00E75ED6" w:rsidRDefault="00E75ED6" w:rsidP="00E75ED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left"/>
              <w:rPr>
                <w:rFonts w:eastAsia="Times New Roman"/>
                <w:color w:val="080808"/>
                <w:lang w:eastAsia="ru-RU"/>
              </w:rPr>
            </w:pPr>
            <w:r w:rsidRPr="00E75ED6">
              <w:rPr>
                <w:rFonts w:eastAsia="Times New Roman"/>
                <w:color w:val="080808"/>
                <w:lang w:eastAsia="ru-RU"/>
              </w:rPr>
              <w:t>RandomForestClassifier</w:t>
            </w:r>
          </w:p>
          <w:p w14:paraId="6F817755" w14:textId="49429D3A" w:rsidR="00E75ED6" w:rsidRPr="00E75ED6" w:rsidRDefault="00E75ED6" w:rsidP="00E75ED6">
            <w:pPr>
              <w:spacing w:line="360" w:lineRule="auto"/>
              <w:ind w:firstLine="0"/>
            </w:pPr>
            <w:r w:rsidRPr="00E75ED6">
              <w:rPr>
                <w:rFonts w:eastAsia="Times New Roman"/>
                <w:lang w:val="en-US" w:eastAsia="ru-RU"/>
              </w:rPr>
              <w:t>(</w:t>
            </w:r>
            <w:proofErr w:type="gramStart"/>
            <w:r w:rsidRPr="00E75ED6">
              <w:rPr>
                <w:rFonts w:eastAsia="Times New Roman"/>
                <w:lang w:val="en-US" w:eastAsia="ru-RU"/>
              </w:rPr>
              <w:t>minmax</w:t>
            </w:r>
            <w:proofErr w:type="gramEnd"/>
            <w:r w:rsidRPr="00E75ED6">
              <w:rPr>
                <w:rFonts w:eastAsia="Times New Roman"/>
                <w:lang w:val="en-US" w:eastAsia="ru-RU"/>
              </w:rPr>
              <w:t xml:space="preserve"> scaling)</w:t>
            </w:r>
          </w:p>
        </w:tc>
        <w:tc>
          <w:tcPr>
            <w:tcW w:w="1869" w:type="dxa"/>
          </w:tcPr>
          <w:p w14:paraId="54CBF6BB" w14:textId="2E7224B9" w:rsidR="00E75ED6" w:rsidRPr="00E75ED6" w:rsidRDefault="00E75ED6" w:rsidP="00E75ED6">
            <w:pPr>
              <w:spacing w:line="360" w:lineRule="auto"/>
              <w:ind w:firstLine="0"/>
              <w:rPr>
                <w:lang w:val="en-US"/>
              </w:rPr>
            </w:pPr>
            <w:r w:rsidRPr="00E75ED6">
              <w:rPr>
                <w:lang w:val="en-US"/>
              </w:rPr>
              <w:t>0.58</w:t>
            </w:r>
          </w:p>
        </w:tc>
        <w:tc>
          <w:tcPr>
            <w:tcW w:w="1869" w:type="dxa"/>
          </w:tcPr>
          <w:p w14:paraId="2FC551B4" w14:textId="73948079" w:rsidR="00E75ED6" w:rsidRPr="00E75ED6" w:rsidRDefault="00E75ED6" w:rsidP="00E75ED6">
            <w:pPr>
              <w:spacing w:line="360" w:lineRule="auto"/>
              <w:ind w:firstLine="0"/>
              <w:rPr>
                <w:lang w:val="en-US"/>
              </w:rPr>
            </w:pPr>
            <w:r w:rsidRPr="00E75ED6">
              <w:rPr>
                <w:lang w:val="en-US"/>
              </w:rPr>
              <w:t>0.02</w:t>
            </w:r>
          </w:p>
        </w:tc>
        <w:tc>
          <w:tcPr>
            <w:tcW w:w="1869" w:type="dxa"/>
          </w:tcPr>
          <w:p w14:paraId="3FDC4434" w14:textId="0E2C91F2" w:rsidR="00E75ED6" w:rsidRPr="00E75ED6" w:rsidRDefault="00E75ED6" w:rsidP="00E75ED6">
            <w:pPr>
              <w:spacing w:line="360" w:lineRule="auto"/>
              <w:ind w:firstLine="0"/>
              <w:rPr>
                <w:lang w:val="en-US"/>
              </w:rPr>
            </w:pPr>
            <w:r w:rsidRPr="00E75ED6">
              <w:rPr>
                <w:lang w:val="en-US"/>
              </w:rPr>
              <w:t>0.67</w:t>
            </w:r>
          </w:p>
        </w:tc>
        <w:tc>
          <w:tcPr>
            <w:tcW w:w="1869" w:type="dxa"/>
          </w:tcPr>
          <w:p w14:paraId="00314241" w14:textId="009CA9CE" w:rsidR="00E75ED6" w:rsidRPr="00E75ED6" w:rsidRDefault="00E75ED6" w:rsidP="00E75ED6">
            <w:pPr>
              <w:spacing w:line="360" w:lineRule="auto"/>
              <w:ind w:firstLine="0"/>
              <w:rPr>
                <w:lang w:val="en-US"/>
              </w:rPr>
            </w:pPr>
            <w:r w:rsidRPr="00E75ED6">
              <w:rPr>
                <w:lang w:val="en-US"/>
              </w:rPr>
              <w:t>0.42</w:t>
            </w:r>
          </w:p>
        </w:tc>
      </w:tr>
      <w:tr w:rsidR="00E75ED6" w14:paraId="71C1E307" w14:textId="77777777" w:rsidTr="00E75ED6">
        <w:tc>
          <w:tcPr>
            <w:tcW w:w="1869" w:type="dxa"/>
          </w:tcPr>
          <w:p w14:paraId="7E0DF61B" w14:textId="77777777" w:rsidR="00E75ED6" w:rsidRPr="00E75ED6" w:rsidRDefault="00E75ED6" w:rsidP="00E75ED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left"/>
              <w:rPr>
                <w:rFonts w:eastAsia="Times New Roman"/>
                <w:color w:val="080808"/>
                <w:lang w:eastAsia="ru-RU"/>
              </w:rPr>
            </w:pPr>
            <w:r w:rsidRPr="00E75ED6">
              <w:rPr>
                <w:rFonts w:eastAsia="Times New Roman"/>
                <w:color w:val="080808"/>
                <w:lang w:eastAsia="ru-RU"/>
              </w:rPr>
              <w:t>KNeighborsClassifier</w:t>
            </w:r>
          </w:p>
          <w:p w14:paraId="0B162F81" w14:textId="6D194A52" w:rsidR="00E75ED6" w:rsidRPr="00E75ED6" w:rsidRDefault="00E75ED6" w:rsidP="00E75ED6">
            <w:pPr>
              <w:spacing w:line="360" w:lineRule="auto"/>
              <w:ind w:firstLine="0"/>
            </w:pPr>
            <w:r w:rsidRPr="00E75ED6">
              <w:rPr>
                <w:rFonts w:eastAsia="Times New Roman"/>
                <w:lang w:val="en-US" w:eastAsia="ru-RU"/>
              </w:rPr>
              <w:t>(</w:t>
            </w:r>
            <w:proofErr w:type="gramStart"/>
            <w:r w:rsidRPr="00E75ED6">
              <w:rPr>
                <w:rFonts w:eastAsia="Times New Roman"/>
                <w:lang w:val="en-US" w:eastAsia="ru-RU"/>
              </w:rPr>
              <w:t>standard</w:t>
            </w:r>
            <w:proofErr w:type="gramEnd"/>
            <w:r w:rsidRPr="00E75ED6">
              <w:rPr>
                <w:rFonts w:eastAsia="Times New Roman"/>
                <w:lang w:val="en-US" w:eastAsia="ru-RU"/>
              </w:rPr>
              <w:t xml:space="preserve"> scaling)</w:t>
            </w:r>
          </w:p>
        </w:tc>
        <w:tc>
          <w:tcPr>
            <w:tcW w:w="1869" w:type="dxa"/>
          </w:tcPr>
          <w:p w14:paraId="6D2920E2" w14:textId="3BA89009" w:rsidR="00E75ED6" w:rsidRPr="00E75ED6" w:rsidRDefault="00E75ED6" w:rsidP="00E75ED6">
            <w:pPr>
              <w:spacing w:line="360" w:lineRule="auto"/>
              <w:ind w:firstLine="0"/>
              <w:rPr>
                <w:lang w:val="en-US"/>
              </w:rPr>
            </w:pPr>
            <w:r w:rsidRPr="00E75ED6">
              <w:rPr>
                <w:lang w:val="en-US"/>
              </w:rPr>
              <w:t>0.49</w:t>
            </w:r>
          </w:p>
        </w:tc>
        <w:tc>
          <w:tcPr>
            <w:tcW w:w="1869" w:type="dxa"/>
          </w:tcPr>
          <w:p w14:paraId="5DDF60B5" w14:textId="560C2584" w:rsidR="00E75ED6" w:rsidRPr="00E75ED6" w:rsidRDefault="00E75ED6" w:rsidP="00E75ED6">
            <w:pPr>
              <w:spacing w:line="360" w:lineRule="auto"/>
              <w:ind w:firstLine="0"/>
              <w:rPr>
                <w:lang w:val="en-US"/>
              </w:rPr>
            </w:pPr>
            <w:r w:rsidRPr="00E75ED6">
              <w:rPr>
                <w:lang w:val="en-US"/>
              </w:rPr>
              <w:t>0.53</w:t>
            </w:r>
          </w:p>
        </w:tc>
        <w:tc>
          <w:tcPr>
            <w:tcW w:w="1869" w:type="dxa"/>
          </w:tcPr>
          <w:p w14:paraId="5D8DDB17" w14:textId="5C9260BE" w:rsidR="00E75ED6" w:rsidRPr="00E75ED6" w:rsidRDefault="00E75ED6" w:rsidP="00E75ED6">
            <w:pPr>
              <w:spacing w:line="360" w:lineRule="auto"/>
              <w:ind w:firstLine="0"/>
              <w:rPr>
                <w:lang w:val="en-US"/>
              </w:rPr>
            </w:pPr>
            <w:r w:rsidRPr="00E75ED6">
              <w:rPr>
                <w:lang w:val="en-US"/>
              </w:rPr>
              <w:t>0.70</w:t>
            </w:r>
          </w:p>
        </w:tc>
        <w:tc>
          <w:tcPr>
            <w:tcW w:w="1869" w:type="dxa"/>
          </w:tcPr>
          <w:p w14:paraId="261AEB4E" w14:textId="2E648E2F" w:rsidR="00E75ED6" w:rsidRPr="00E75ED6" w:rsidRDefault="00E75ED6" w:rsidP="00E75ED6">
            <w:pPr>
              <w:spacing w:line="360" w:lineRule="auto"/>
              <w:ind w:firstLine="0"/>
              <w:rPr>
                <w:b/>
                <w:bCs/>
                <w:lang w:val="en-US"/>
              </w:rPr>
            </w:pPr>
            <w:r w:rsidRPr="00E75ED6">
              <w:rPr>
                <w:b/>
                <w:bCs/>
                <w:lang w:val="en-US"/>
              </w:rPr>
              <w:t>0.57</w:t>
            </w:r>
          </w:p>
        </w:tc>
      </w:tr>
    </w:tbl>
    <w:p w14:paraId="712EF38C" w14:textId="50C667CC" w:rsidR="007C58B9" w:rsidRDefault="007C58B9" w:rsidP="00E75ED6">
      <w:pPr>
        <w:ind w:firstLine="0"/>
        <w:rPr>
          <w:lang w:val="en-US"/>
        </w:rPr>
      </w:pPr>
    </w:p>
    <w:p w14:paraId="2C93A3F7" w14:textId="2F733922" w:rsidR="00900128" w:rsidRDefault="00900128" w:rsidP="00900128">
      <w:pPr>
        <w:spacing w:line="360" w:lineRule="auto"/>
        <w:jc w:val="center"/>
      </w:pPr>
      <w:r>
        <w:t xml:space="preserve">Таблица 2.2 – Сравнение результатов </w:t>
      </w:r>
      <w:r w:rsidR="001E1EB6">
        <w:t>лучших</w:t>
      </w:r>
      <w:r>
        <w:t xml:space="preserve"> моделей на тестовых данных</w:t>
      </w:r>
    </w:p>
    <w:p w14:paraId="6688E3AF" w14:textId="77777777" w:rsidR="00900128" w:rsidRPr="00900128" w:rsidRDefault="00900128" w:rsidP="007C58B9"/>
    <w:p w14:paraId="7A5F657B" w14:textId="6ABE00E6" w:rsidR="00F258E1" w:rsidRDefault="00F258E1" w:rsidP="0050734D">
      <w:pPr>
        <w:pStyle w:val="Heading2"/>
      </w:pPr>
      <w:bookmarkStart w:id="16" w:name="_Toc163492123"/>
      <w:r>
        <w:lastRenderedPageBreak/>
        <w:t>Выводы по разделу</w:t>
      </w:r>
      <w:bookmarkEnd w:id="16"/>
    </w:p>
    <w:p w14:paraId="7B8ACE9F" w14:textId="520A7581" w:rsidR="00F258E1" w:rsidRPr="000C2C81" w:rsidRDefault="00C378B4" w:rsidP="000C2C81">
      <w:pPr>
        <w:spacing w:line="360" w:lineRule="auto"/>
      </w:pPr>
      <w:r>
        <w:t xml:space="preserve">Таким образом, </w:t>
      </w:r>
      <w:r w:rsidR="000C2C81">
        <w:t xml:space="preserve">наилучшей моделью оказалась </w:t>
      </w:r>
      <w:r w:rsidR="000C2C81">
        <w:rPr>
          <w:lang w:val="en-US"/>
        </w:rPr>
        <w:t>KNN</w:t>
      </w:r>
      <w:r w:rsidR="000C2C81">
        <w:t>. Она довольно хорошо показала себя на кросс-валидации (</w:t>
      </w:r>
      <w:r w:rsidR="00E75ED6">
        <w:t>5</w:t>
      </w:r>
      <w:r w:rsidR="000C2C81">
        <w:t xml:space="preserve"> место) и лучше всех показала себя на тестовой выборке.</w:t>
      </w:r>
    </w:p>
    <w:p w14:paraId="5D2FB013" w14:textId="0982B7BA" w:rsidR="003E32DB" w:rsidRDefault="003E32DB" w:rsidP="0050734D">
      <w:pPr>
        <w:spacing w:line="360" w:lineRule="auto"/>
      </w:pPr>
      <w:r>
        <w:br w:type="page"/>
      </w:r>
    </w:p>
    <w:p w14:paraId="76CF007B" w14:textId="387AF2EF" w:rsidR="003E32DB" w:rsidRDefault="003E32DB" w:rsidP="0050734D">
      <w:pPr>
        <w:pStyle w:val="Heading1"/>
      </w:pPr>
      <w:bookmarkStart w:id="17" w:name="_Toc163492124"/>
      <w:r>
        <w:lastRenderedPageBreak/>
        <w:t>Заключение</w:t>
      </w:r>
      <w:bookmarkEnd w:id="17"/>
    </w:p>
    <w:p w14:paraId="4914F5EB" w14:textId="4285DA1D" w:rsidR="000C2C81" w:rsidRPr="000C2C81" w:rsidRDefault="000C2C81" w:rsidP="00E75ED6">
      <w:pPr>
        <w:spacing w:line="360" w:lineRule="auto"/>
      </w:pPr>
      <w:r w:rsidRPr="000C2C81">
        <w:t>В заключение, была проведена работа над набором данных по кредитному скорингу. Этот процесс включал в себя не только предварительную обработку данных, но и создание новых признаков. Также был произведён отбор наиболее информативных признаков, что позволило уменьшить размерность данных и повысить эффективность моделей.</w:t>
      </w:r>
    </w:p>
    <w:p w14:paraId="42CB3A46" w14:textId="69C34FDF" w:rsidR="000C2C81" w:rsidRPr="000C2C81" w:rsidRDefault="000C2C81" w:rsidP="00E75ED6">
      <w:pPr>
        <w:spacing w:line="360" w:lineRule="auto"/>
      </w:pPr>
      <w:r w:rsidRPr="000C2C81">
        <w:t>Основным этапом исследования было тестирование различных моделей машинного обучения на предсказательной способности. Наилучшие результаты показала модель k-ближайших соседей (KNN), что подтверждает е</w:t>
      </w:r>
      <w:r w:rsidR="00E75ED6">
        <w:t>ё</w:t>
      </w:r>
      <w:r w:rsidRPr="000C2C81">
        <w:t xml:space="preserve"> эффективность в решении задачи кредитного скоринга.</w:t>
      </w:r>
    </w:p>
    <w:p w14:paraId="0AF0E89B" w14:textId="4596E67C" w:rsidR="00F258E1" w:rsidRDefault="00F258E1" w:rsidP="000C2C81">
      <w:pPr>
        <w:spacing w:line="360" w:lineRule="auto"/>
        <w:ind w:left="432" w:firstLine="0"/>
      </w:pPr>
      <w:r>
        <w:br w:type="page"/>
      </w:r>
    </w:p>
    <w:p w14:paraId="2439096A" w14:textId="6D5E82DB" w:rsidR="00041AEF" w:rsidRDefault="00F258E1" w:rsidP="003B2863">
      <w:pPr>
        <w:pStyle w:val="Heading1"/>
        <w:numPr>
          <w:ilvl w:val="0"/>
          <w:numId w:val="0"/>
        </w:numPr>
        <w:ind w:left="432" w:hanging="432"/>
      </w:pPr>
      <w:bookmarkStart w:id="18" w:name="_Toc163492125"/>
      <w:r>
        <w:lastRenderedPageBreak/>
        <w:t>Библиографический список</w:t>
      </w:r>
      <w:bookmarkEnd w:id="18"/>
    </w:p>
    <w:p w14:paraId="5DCEFDD3" w14:textId="18091FC8" w:rsidR="00F258E1" w:rsidRPr="007371E2" w:rsidRDefault="0067392C" w:rsidP="003B2863">
      <w:pPr>
        <w:pStyle w:val="ListParagraph"/>
        <w:numPr>
          <w:ilvl w:val="0"/>
          <w:numId w:val="30"/>
        </w:numPr>
      </w:pPr>
      <w:bookmarkStart w:id="19" w:name="_Ref38472379"/>
      <w:r w:rsidRPr="007371E2">
        <w:t xml:space="preserve">Библиотека машинного обучения на языке </w:t>
      </w:r>
      <w:r w:rsidRPr="007371E2">
        <w:rPr>
          <w:lang w:val="en-US"/>
        </w:rPr>
        <w:t>Python</w:t>
      </w:r>
      <w:r w:rsidRPr="007371E2">
        <w:t xml:space="preserve"> [Электронный ресурс]. </w:t>
      </w:r>
      <w:r w:rsidRPr="007371E2">
        <w:rPr>
          <w:lang w:val="en-US"/>
        </w:rPr>
        <w:t>URL</w:t>
      </w:r>
      <w:r w:rsidRPr="007371E2">
        <w:t xml:space="preserve">: </w:t>
      </w:r>
      <w:r w:rsidR="00E82020" w:rsidRPr="007371E2">
        <w:fldChar w:fldCharType="begin"/>
      </w:r>
      <w:r w:rsidR="00E82020" w:rsidRPr="007371E2">
        <w:instrText xml:space="preserve"> HYPERLINK "https://scikit-learn.org" </w:instrText>
      </w:r>
      <w:r w:rsidR="00E82020" w:rsidRPr="007371E2">
        <w:fldChar w:fldCharType="separate"/>
      </w:r>
      <w:r w:rsidRPr="007371E2">
        <w:rPr>
          <w:rStyle w:val="Hyperlink"/>
          <w:color w:val="auto"/>
          <w:lang w:val="en-US"/>
        </w:rPr>
        <w:t>https</w:t>
      </w:r>
      <w:r w:rsidRPr="007371E2">
        <w:rPr>
          <w:rStyle w:val="Hyperlink"/>
          <w:color w:val="auto"/>
        </w:rPr>
        <w:t>://</w:t>
      </w:r>
      <w:r w:rsidRPr="007371E2">
        <w:rPr>
          <w:rStyle w:val="Hyperlink"/>
          <w:color w:val="auto"/>
          <w:lang w:val="en-US"/>
        </w:rPr>
        <w:t>scikit</w:t>
      </w:r>
      <w:r w:rsidRPr="007371E2">
        <w:rPr>
          <w:rStyle w:val="Hyperlink"/>
          <w:color w:val="auto"/>
        </w:rPr>
        <w:t>-</w:t>
      </w:r>
      <w:r w:rsidRPr="007371E2">
        <w:rPr>
          <w:rStyle w:val="Hyperlink"/>
          <w:color w:val="auto"/>
          <w:lang w:val="en-US"/>
        </w:rPr>
        <w:t>learn</w:t>
      </w:r>
      <w:r w:rsidRPr="007371E2">
        <w:rPr>
          <w:rStyle w:val="Hyperlink"/>
          <w:color w:val="auto"/>
        </w:rPr>
        <w:t>.</w:t>
      </w:r>
      <w:r w:rsidRPr="007371E2">
        <w:rPr>
          <w:rStyle w:val="Hyperlink"/>
          <w:color w:val="auto"/>
          <w:lang w:val="en-US"/>
        </w:rPr>
        <w:t>org</w:t>
      </w:r>
      <w:r w:rsidR="00E82020" w:rsidRPr="007371E2">
        <w:rPr>
          <w:rStyle w:val="Hyperlink"/>
          <w:color w:val="auto"/>
          <w:lang w:val="en-US"/>
        </w:rPr>
        <w:fldChar w:fldCharType="end"/>
      </w:r>
      <w:r w:rsidRPr="007371E2">
        <w:t>.</w:t>
      </w:r>
      <w:bookmarkEnd w:id="19"/>
    </w:p>
    <w:p w14:paraId="722F5AE1" w14:textId="7BEB5167" w:rsidR="00C46424" w:rsidRPr="007371E2" w:rsidRDefault="0067392C" w:rsidP="003B2863">
      <w:pPr>
        <w:pStyle w:val="ListParagraph"/>
        <w:numPr>
          <w:ilvl w:val="0"/>
          <w:numId w:val="30"/>
        </w:numPr>
        <w:rPr>
          <w:lang w:val="en-US"/>
        </w:rPr>
      </w:pPr>
      <w:r w:rsidRPr="007371E2">
        <w:t xml:space="preserve">Метод </w:t>
      </w:r>
      <w:r w:rsidRPr="007371E2">
        <w:rPr>
          <w:shd w:val="clear" w:color="auto" w:fill="F8F8F8"/>
          <w:lang w:val="en-US"/>
        </w:rPr>
        <w:t>train</w:t>
      </w:r>
      <w:r w:rsidRPr="007371E2">
        <w:rPr>
          <w:shd w:val="clear" w:color="auto" w:fill="F8F8F8"/>
        </w:rPr>
        <w:t>_</w:t>
      </w:r>
      <w:r w:rsidRPr="007371E2">
        <w:rPr>
          <w:shd w:val="clear" w:color="auto" w:fill="F8F8F8"/>
          <w:lang w:val="en-US"/>
        </w:rPr>
        <w:t>test</w:t>
      </w:r>
      <w:r w:rsidRPr="007371E2">
        <w:rPr>
          <w:shd w:val="clear" w:color="auto" w:fill="F8F8F8"/>
        </w:rPr>
        <w:t>_</w:t>
      </w:r>
      <w:r w:rsidRPr="007371E2">
        <w:rPr>
          <w:shd w:val="clear" w:color="auto" w:fill="F8F8F8"/>
          <w:lang w:val="en-US"/>
        </w:rPr>
        <w:t>split</w:t>
      </w:r>
      <w:r w:rsidRPr="007371E2">
        <w:rPr>
          <w:shd w:val="clear" w:color="auto" w:fill="F8F8F8"/>
        </w:rPr>
        <w:t xml:space="preserve"> из </w:t>
      </w:r>
      <w:proofErr w:type="spellStart"/>
      <w:r w:rsidRPr="007371E2">
        <w:rPr>
          <w:shd w:val="clear" w:color="auto" w:fill="F8F8F8"/>
          <w:lang w:val="en-US"/>
        </w:rPr>
        <w:t>sklearn</w:t>
      </w:r>
      <w:proofErr w:type="spellEnd"/>
      <w:r w:rsidRPr="007371E2">
        <w:rPr>
          <w:shd w:val="clear" w:color="auto" w:fill="F8F8F8"/>
        </w:rPr>
        <w:t xml:space="preserve"> </w:t>
      </w:r>
      <w:r w:rsidRPr="007371E2">
        <w:t xml:space="preserve">[Электронный ресурс]. </w:t>
      </w:r>
      <w:r w:rsidRPr="007371E2">
        <w:rPr>
          <w:lang w:val="en-US"/>
        </w:rPr>
        <w:t xml:space="preserve">URL: </w:t>
      </w:r>
      <w:hyperlink r:id="rId19" w:history="1">
        <w:r w:rsidRPr="007371E2">
          <w:rPr>
            <w:rStyle w:val="Hyperlink"/>
            <w:color w:val="auto"/>
            <w:lang w:val="en-US"/>
          </w:rPr>
          <w:t>https://scikit-learn.org/stable/modules/generated/sklearn.model_selection.train_test_split.html</w:t>
        </w:r>
      </w:hyperlink>
      <w:r w:rsidRPr="007371E2">
        <w:rPr>
          <w:lang w:val="en-US"/>
        </w:rPr>
        <w:t>.</w:t>
      </w:r>
      <w:r w:rsidR="003B2863" w:rsidRPr="007371E2">
        <w:rPr>
          <w:lang w:val="en-US"/>
        </w:rPr>
        <w:t xml:space="preserve"> </w:t>
      </w:r>
    </w:p>
    <w:p w14:paraId="0D9ECC70" w14:textId="16F1487E" w:rsidR="008F7543" w:rsidRPr="007371E2" w:rsidRDefault="008F7543" w:rsidP="003B2863">
      <w:pPr>
        <w:pStyle w:val="ListParagraph"/>
        <w:numPr>
          <w:ilvl w:val="0"/>
          <w:numId w:val="30"/>
        </w:numPr>
        <w:rPr>
          <w:lang w:val="en-US"/>
        </w:rPr>
      </w:pPr>
      <w:proofErr w:type="spellStart"/>
      <w:r w:rsidRPr="007371E2">
        <w:rPr>
          <w:lang w:val="en-US"/>
        </w:rPr>
        <w:t>Raschka</w:t>
      </w:r>
      <w:proofErr w:type="spellEnd"/>
      <w:r w:rsidRPr="007371E2">
        <w:rPr>
          <w:lang w:val="en-US"/>
        </w:rPr>
        <w:t xml:space="preserve"> S. Python Machine Learning, 2015 – P. 106-108</w:t>
      </w:r>
    </w:p>
    <w:p w14:paraId="7D1C2C04" w14:textId="0AD0A8E9" w:rsidR="003460DF" w:rsidRPr="007371E2" w:rsidRDefault="003460DF" w:rsidP="003B2863">
      <w:pPr>
        <w:pStyle w:val="ListParagraph"/>
        <w:numPr>
          <w:ilvl w:val="0"/>
          <w:numId w:val="30"/>
        </w:numPr>
        <w:rPr>
          <w:lang w:val="en-US"/>
        </w:rPr>
      </w:pPr>
      <w:r w:rsidRPr="007371E2">
        <w:rPr>
          <w:shd w:val="clear" w:color="auto" w:fill="FFFFFF"/>
          <w:lang w:val="en-US"/>
        </w:rPr>
        <w:t xml:space="preserve">Cohen, I., Huang, Y., Chen, J., </w:t>
      </w:r>
      <w:proofErr w:type="spellStart"/>
      <w:r w:rsidRPr="007371E2">
        <w:rPr>
          <w:shd w:val="clear" w:color="auto" w:fill="FFFFFF"/>
          <w:lang w:val="en-US"/>
        </w:rPr>
        <w:t>Benesty</w:t>
      </w:r>
      <w:proofErr w:type="spellEnd"/>
      <w:r w:rsidRPr="007371E2">
        <w:rPr>
          <w:shd w:val="clear" w:color="auto" w:fill="FFFFFF"/>
          <w:lang w:val="en-US"/>
        </w:rPr>
        <w:t xml:space="preserve">, J., </w:t>
      </w:r>
      <w:proofErr w:type="spellStart"/>
      <w:r w:rsidRPr="007371E2">
        <w:rPr>
          <w:shd w:val="clear" w:color="auto" w:fill="FFFFFF"/>
          <w:lang w:val="en-US"/>
        </w:rPr>
        <w:t>Benesty</w:t>
      </w:r>
      <w:proofErr w:type="spellEnd"/>
      <w:r w:rsidRPr="007371E2">
        <w:rPr>
          <w:shd w:val="clear" w:color="auto" w:fill="FFFFFF"/>
          <w:lang w:val="en-US"/>
        </w:rPr>
        <w:t xml:space="preserve">, J., Chen, J., Huang, Y., Cohen, I. Pearson correlation coefficient // Noise reduction in speech processing. 2009 </w:t>
      </w:r>
      <w:r w:rsidRPr="007371E2">
        <w:rPr>
          <w:lang w:val="en-US"/>
        </w:rPr>
        <w:t>–</w:t>
      </w:r>
      <w:r w:rsidRPr="007371E2">
        <w:rPr>
          <w:shd w:val="clear" w:color="auto" w:fill="FFFFFF"/>
          <w:lang w:val="en-US"/>
        </w:rPr>
        <w:t xml:space="preserve"> P.</w:t>
      </w:r>
      <w:r w:rsidR="007371E2">
        <w:rPr>
          <w:shd w:val="clear" w:color="auto" w:fill="FFFFFF"/>
          <w:lang w:val="en-US"/>
        </w:rPr>
        <w:t xml:space="preserve"> </w:t>
      </w:r>
      <w:r w:rsidRPr="007371E2">
        <w:rPr>
          <w:shd w:val="clear" w:color="auto" w:fill="FFFFFF"/>
          <w:lang w:val="en-US"/>
        </w:rPr>
        <w:t>1-4.</w:t>
      </w:r>
    </w:p>
    <w:p w14:paraId="38191824" w14:textId="6A8B0AAA" w:rsidR="003460DF" w:rsidRPr="007371E2" w:rsidRDefault="003460DF" w:rsidP="003B2863">
      <w:pPr>
        <w:pStyle w:val="ListParagraph"/>
        <w:numPr>
          <w:ilvl w:val="0"/>
          <w:numId w:val="30"/>
        </w:numPr>
        <w:rPr>
          <w:lang w:val="en-US"/>
        </w:rPr>
      </w:pPr>
      <w:r w:rsidRPr="007371E2">
        <w:rPr>
          <w:shd w:val="clear" w:color="auto" w:fill="FFFFFF"/>
          <w:lang w:val="en-US"/>
        </w:rPr>
        <w:t xml:space="preserve">Lars St., </w:t>
      </w:r>
      <w:proofErr w:type="spellStart"/>
      <w:r w:rsidRPr="007371E2">
        <w:rPr>
          <w:shd w:val="clear" w:color="auto" w:fill="FFFFFF"/>
          <w:lang w:val="en-US"/>
        </w:rPr>
        <w:t>Wold</w:t>
      </w:r>
      <w:proofErr w:type="spellEnd"/>
      <w:r w:rsidRPr="007371E2">
        <w:rPr>
          <w:shd w:val="clear" w:color="auto" w:fill="FFFFFF"/>
          <w:lang w:val="en-US"/>
        </w:rPr>
        <w:t xml:space="preserve"> S. Analysis of variance (ANOVA) // Chemometrics and intelligent laboratory systems. 1989. Vol. 6. No. 4 </w:t>
      </w:r>
      <w:r w:rsidRPr="007371E2">
        <w:rPr>
          <w:lang w:val="en-US"/>
        </w:rPr>
        <w:t>–</w:t>
      </w:r>
      <w:r w:rsidRPr="007371E2">
        <w:rPr>
          <w:shd w:val="clear" w:color="auto" w:fill="FFFFFF"/>
          <w:lang w:val="en-US"/>
        </w:rPr>
        <w:t xml:space="preserve"> P. 259-272.</w:t>
      </w:r>
    </w:p>
    <w:p w14:paraId="1A8F7E80" w14:textId="01ECA85F" w:rsidR="00C46424" w:rsidRPr="00844CB5" w:rsidRDefault="00C46424" w:rsidP="003B2863">
      <w:pPr>
        <w:pStyle w:val="ListParagraph"/>
        <w:numPr>
          <w:ilvl w:val="0"/>
          <w:numId w:val="30"/>
        </w:numPr>
        <w:rPr>
          <w:rStyle w:val="Hyperlink"/>
          <w:color w:val="auto"/>
          <w:u w:val="none"/>
          <w:lang w:val="en-US"/>
        </w:rPr>
      </w:pPr>
      <w:r w:rsidRPr="007371E2">
        <w:t xml:space="preserve">Класс </w:t>
      </w:r>
      <w:r w:rsidRPr="007371E2">
        <w:rPr>
          <w:lang w:val="en-US"/>
        </w:rPr>
        <w:t>RFECV</w:t>
      </w:r>
      <w:r w:rsidRPr="007371E2">
        <w:t xml:space="preserve"> из </w:t>
      </w:r>
      <w:proofErr w:type="spellStart"/>
      <w:r w:rsidRPr="007371E2">
        <w:rPr>
          <w:lang w:val="en-US"/>
        </w:rPr>
        <w:t>sklearn</w:t>
      </w:r>
      <w:proofErr w:type="spellEnd"/>
      <w:r w:rsidRPr="007371E2">
        <w:t xml:space="preserve"> [Электронный ресурс]. </w:t>
      </w:r>
      <w:r w:rsidRPr="007371E2">
        <w:rPr>
          <w:lang w:val="en-US"/>
        </w:rPr>
        <w:t>URL</w:t>
      </w:r>
      <w:r w:rsidRPr="00844CB5">
        <w:rPr>
          <w:lang w:val="en-US"/>
        </w:rPr>
        <w:t xml:space="preserve">: </w:t>
      </w:r>
      <w:hyperlink r:id="rId20" w:history="1">
        <w:r w:rsidRPr="007371E2">
          <w:rPr>
            <w:rStyle w:val="Hyperlink"/>
            <w:color w:val="auto"/>
            <w:lang w:val="en-US"/>
          </w:rPr>
          <w:t>https</w:t>
        </w:r>
        <w:r w:rsidRPr="00844CB5">
          <w:rPr>
            <w:rStyle w:val="Hyperlink"/>
            <w:color w:val="auto"/>
            <w:lang w:val="en-US"/>
          </w:rPr>
          <w:t>://</w:t>
        </w:r>
        <w:r w:rsidRPr="007371E2">
          <w:rPr>
            <w:rStyle w:val="Hyperlink"/>
            <w:color w:val="auto"/>
            <w:lang w:val="en-US"/>
          </w:rPr>
          <w:t>scikit</w:t>
        </w:r>
        <w:r w:rsidRPr="00844CB5">
          <w:rPr>
            <w:rStyle w:val="Hyperlink"/>
            <w:color w:val="auto"/>
            <w:lang w:val="en-US"/>
          </w:rPr>
          <w:t>-</w:t>
        </w:r>
        <w:r w:rsidRPr="007371E2">
          <w:rPr>
            <w:rStyle w:val="Hyperlink"/>
            <w:color w:val="auto"/>
            <w:lang w:val="en-US"/>
          </w:rPr>
          <w:t>learn</w:t>
        </w:r>
        <w:r w:rsidRPr="00844CB5">
          <w:rPr>
            <w:rStyle w:val="Hyperlink"/>
            <w:color w:val="auto"/>
            <w:lang w:val="en-US"/>
          </w:rPr>
          <w:t>.</w:t>
        </w:r>
        <w:r w:rsidRPr="007371E2">
          <w:rPr>
            <w:rStyle w:val="Hyperlink"/>
            <w:color w:val="auto"/>
            <w:lang w:val="en-US"/>
          </w:rPr>
          <w:t>org</w:t>
        </w:r>
        <w:r w:rsidRPr="00844CB5">
          <w:rPr>
            <w:rStyle w:val="Hyperlink"/>
            <w:color w:val="auto"/>
            <w:lang w:val="en-US"/>
          </w:rPr>
          <w:t>/</w:t>
        </w:r>
        <w:r w:rsidRPr="007371E2">
          <w:rPr>
            <w:rStyle w:val="Hyperlink"/>
            <w:color w:val="auto"/>
            <w:lang w:val="en-US"/>
          </w:rPr>
          <w:t>stable</w:t>
        </w:r>
        <w:r w:rsidRPr="00844CB5">
          <w:rPr>
            <w:rStyle w:val="Hyperlink"/>
            <w:color w:val="auto"/>
            <w:lang w:val="en-US"/>
          </w:rPr>
          <w:t>/</w:t>
        </w:r>
        <w:r w:rsidRPr="007371E2">
          <w:rPr>
            <w:rStyle w:val="Hyperlink"/>
            <w:color w:val="auto"/>
            <w:lang w:val="en-US"/>
          </w:rPr>
          <w:t>modules</w:t>
        </w:r>
        <w:r w:rsidRPr="00844CB5">
          <w:rPr>
            <w:rStyle w:val="Hyperlink"/>
            <w:color w:val="auto"/>
            <w:lang w:val="en-US"/>
          </w:rPr>
          <w:t>/</w:t>
        </w:r>
        <w:r w:rsidRPr="007371E2">
          <w:rPr>
            <w:rStyle w:val="Hyperlink"/>
            <w:color w:val="auto"/>
            <w:lang w:val="en-US"/>
          </w:rPr>
          <w:t>generated</w:t>
        </w:r>
        <w:r w:rsidRPr="00844CB5">
          <w:rPr>
            <w:rStyle w:val="Hyperlink"/>
            <w:color w:val="auto"/>
            <w:lang w:val="en-US"/>
          </w:rPr>
          <w:t>/</w:t>
        </w:r>
        <w:r w:rsidRPr="007371E2">
          <w:rPr>
            <w:rStyle w:val="Hyperlink"/>
            <w:color w:val="auto"/>
            <w:lang w:val="en-US"/>
          </w:rPr>
          <w:t>sklearn</w:t>
        </w:r>
        <w:r w:rsidRPr="00844CB5">
          <w:rPr>
            <w:rStyle w:val="Hyperlink"/>
            <w:color w:val="auto"/>
            <w:lang w:val="en-US"/>
          </w:rPr>
          <w:t>.</w:t>
        </w:r>
        <w:r w:rsidRPr="007371E2">
          <w:rPr>
            <w:rStyle w:val="Hyperlink"/>
            <w:color w:val="auto"/>
            <w:lang w:val="en-US"/>
          </w:rPr>
          <w:t>feature</w:t>
        </w:r>
        <w:r w:rsidRPr="00844CB5">
          <w:rPr>
            <w:rStyle w:val="Hyperlink"/>
            <w:color w:val="auto"/>
            <w:lang w:val="en-US"/>
          </w:rPr>
          <w:t>_</w:t>
        </w:r>
        <w:r w:rsidRPr="007371E2">
          <w:rPr>
            <w:rStyle w:val="Hyperlink"/>
            <w:color w:val="auto"/>
            <w:lang w:val="en-US"/>
          </w:rPr>
          <w:t>selection</w:t>
        </w:r>
        <w:r w:rsidRPr="00844CB5">
          <w:rPr>
            <w:rStyle w:val="Hyperlink"/>
            <w:color w:val="auto"/>
            <w:lang w:val="en-US"/>
          </w:rPr>
          <w:t>.</w:t>
        </w:r>
        <w:r w:rsidRPr="007371E2">
          <w:rPr>
            <w:rStyle w:val="Hyperlink"/>
            <w:color w:val="auto"/>
            <w:lang w:val="en-US"/>
          </w:rPr>
          <w:t>RFECV</w:t>
        </w:r>
        <w:r w:rsidRPr="00844CB5">
          <w:rPr>
            <w:rStyle w:val="Hyperlink"/>
            <w:color w:val="auto"/>
            <w:lang w:val="en-US"/>
          </w:rPr>
          <w:t>.</w:t>
        </w:r>
        <w:r w:rsidRPr="007371E2">
          <w:rPr>
            <w:rStyle w:val="Hyperlink"/>
            <w:color w:val="auto"/>
            <w:lang w:val="en-US"/>
          </w:rPr>
          <w:t>html</w:t>
        </w:r>
      </w:hyperlink>
      <w:r w:rsidR="007371E2" w:rsidRPr="00844CB5">
        <w:rPr>
          <w:rStyle w:val="Hyperlink"/>
          <w:color w:val="auto"/>
          <w:lang w:val="en-US"/>
        </w:rPr>
        <w:t>.</w:t>
      </w:r>
    </w:p>
    <w:p w14:paraId="51D5D238" w14:textId="49A06566" w:rsidR="008F7543" w:rsidRPr="007371E2" w:rsidRDefault="003460DF" w:rsidP="003B2863">
      <w:pPr>
        <w:pStyle w:val="ListParagraph"/>
        <w:numPr>
          <w:ilvl w:val="0"/>
          <w:numId w:val="30"/>
        </w:numPr>
        <w:rPr>
          <w:lang w:val="en-US"/>
        </w:rPr>
      </w:pPr>
      <w:proofErr w:type="spellStart"/>
      <w:r w:rsidRPr="007371E2">
        <w:rPr>
          <w:shd w:val="clear" w:color="auto" w:fill="FFFFFF"/>
          <w:lang w:val="en-US"/>
        </w:rPr>
        <w:t>Berrar</w:t>
      </w:r>
      <w:proofErr w:type="spellEnd"/>
      <w:r w:rsidRPr="007371E2">
        <w:rPr>
          <w:shd w:val="clear" w:color="auto" w:fill="FFFFFF"/>
          <w:lang w:val="en-US"/>
        </w:rPr>
        <w:t xml:space="preserve">, D. Cross-validation // </w:t>
      </w:r>
      <w:r w:rsidRPr="007371E2">
        <w:rPr>
          <w:lang w:val="en-US"/>
        </w:rPr>
        <w:t xml:space="preserve">Encyclopedia of bioinformatics and computational biology. 2019. Vol. 1 </w:t>
      </w:r>
      <w:r w:rsidRPr="007371E2">
        <w:rPr>
          <w:shd w:val="clear" w:color="auto" w:fill="FFFFFF"/>
          <w:lang w:val="en-US"/>
        </w:rPr>
        <w:t xml:space="preserve">– P. </w:t>
      </w:r>
      <w:r w:rsidRPr="007371E2">
        <w:rPr>
          <w:lang w:val="en-US"/>
        </w:rPr>
        <w:t>542-545</w:t>
      </w:r>
      <w:r w:rsidR="007371E2">
        <w:rPr>
          <w:lang w:val="en-US"/>
        </w:rPr>
        <w:t>.</w:t>
      </w:r>
    </w:p>
    <w:p w14:paraId="5185B077" w14:textId="260470BD" w:rsidR="00132CCE" w:rsidRPr="0067392C" w:rsidRDefault="00132CCE" w:rsidP="0050734D">
      <w:pPr>
        <w:spacing w:line="360" w:lineRule="auto"/>
        <w:rPr>
          <w:lang w:val="en-US"/>
        </w:rPr>
      </w:pPr>
      <w:r w:rsidRPr="0067392C">
        <w:rPr>
          <w:lang w:val="en-US"/>
        </w:rPr>
        <w:br w:type="page"/>
      </w:r>
    </w:p>
    <w:p w14:paraId="1365C679" w14:textId="0AC7877D" w:rsidR="006206F1" w:rsidRDefault="00132CCE" w:rsidP="00844CB5">
      <w:pPr>
        <w:pStyle w:val="Heading1"/>
        <w:numPr>
          <w:ilvl w:val="0"/>
          <w:numId w:val="0"/>
        </w:numPr>
      </w:pPr>
      <w:bookmarkStart w:id="20" w:name="_Toc163492126"/>
      <w:r>
        <w:lastRenderedPageBreak/>
        <w:t>Приложения</w:t>
      </w:r>
      <w:bookmarkEnd w:id="20"/>
    </w:p>
    <w:p w14:paraId="23A57B63" w14:textId="75D3165D" w:rsidR="00132CCE" w:rsidRDefault="00132CCE" w:rsidP="00844CB5">
      <w:pPr>
        <w:spacing w:line="360" w:lineRule="auto"/>
        <w:jc w:val="center"/>
      </w:pPr>
    </w:p>
    <w:p w14:paraId="3E0DF39C" w14:textId="2D676E9E" w:rsidR="00132CCE" w:rsidRDefault="00132CCE" w:rsidP="00844CB5">
      <w:pPr>
        <w:pStyle w:val="Heading2"/>
        <w:numPr>
          <w:ilvl w:val="0"/>
          <w:numId w:val="0"/>
        </w:numPr>
      </w:pPr>
      <w:bookmarkStart w:id="21" w:name="_Toc163492127"/>
      <w:r>
        <w:t xml:space="preserve">Приложение </w:t>
      </w:r>
      <w:r w:rsidR="008B4AC8">
        <w:t>А</w:t>
      </w:r>
      <w:r>
        <w:t>. Листинг</w:t>
      </w:r>
      <w:r w:rsidR="00490B17">
        <w:t>и</w:t>
      </w:r>
      <w:r>
        <w:t xml:space="preserve"> программы</w:t>
      </w:r>
      <w:bookmarkEnd w:id="21"/>
    </w:p>
    <w:p w14:paraId="5DCD9460" w14:textId="7310F3DB" w:rsidR="00132CCE" w:rsidRDefault="00132CCE" w:rsidP="0050734D">
      <w:pPr>
        <w:spacing w:line="360" w:lineRule="auto"/>
      </w:pPr>
    </w:p>
    <w:p w14:paraId="552A690D" w14:textId="51555524" w:rsidR="00132CCE" w:rsidRPr="000C2C81" w:rsidRDefault="006F1F12" w:rsidP="000C2C81">
      <w:pPr>
        <w:spacing w:line="360" w:lineRule="auto"/>
        <w:ind w:firstLine="0"/>
        <w:rPr>
          <w:b/>
          <w:bCs/>
        </w:rPr>
      </w:pPr>
      <w:r w:rsidRPr="000C2C81">
        <w:rPr>
          <w:b/>
          <w:bCs/>
        </w:rPr>
        <w:t xml:space="preserve">1. </w:t>
      </w:r>
      <w:r w:rsidR="00490B17" w:rsidRPr="000C2C81">
        <w:rPr>
          <w:b/>
          <w:bCs/>
        </w:rPr>
        <w:t>Метод замены неправильных значений признака:</w:t>
      </w:r>
    </w:p>
    <w:p w14:paraId="39F8F7E0" w14:textId="77777777" w:rsidR="00490B17" w:rsidRPr="00490B17" w:rsidRDefault="00490B17" w:rsidP="000C2C81">
      <w:pPr>
        <w:pStyle w:val="HTMLPreformatted"/>
        <w:spacing w:line="360" w:lineRule="auto"/>
        <w:ind w:firstLine="0"/>
        <w:jc w:val="left"/>
        <w:rPr>
          <w:lang w:val="en-US"/>
        </w:rPr>
      </w:pPr>
      <w:r w:rsidRPr="00490B17">
        <w:rPr>
          <w:color w:val="0033B3"/>
          <w:lang w:val="en-US"/>
        </w:rPr>
        <w:t xml:space="preserve">def </w:t>
      </w:r>
      <w:proofErr w:type="spellStart"/>
      <w:r w:rsidRPr="00490B17">
        <w:rPr>
          <w:color w:val="00627A"/>
          <w:lang w:val="en-US"/>
        </w:rPr>
        <w:t>find_correct_column_value_by_id</w:t>
      </w:r>
      <w:proofErr w:type="spellEnd"/>
      <w:r w:rsidRPr="00490B17">
        <w:rPr>
          <w:lang w:val="en-US"/>
        </w:rPr>
        <w:t xml:space="preserve">(data, id, column, </w:t>
      </w:r>
      <w:proofErr w:type="spellStart"/>
      <w:r w:rsidRPr="00490B17">
        <w:rPr>
          <w:lang w:val="en-US"/>
        </w:rPr>
        <w:t>wrong_value</w:t>
      </w:r>
      <w:proofErr w:type="spellEnd"/>
      <w:r w:rsidRPr="00490B17">
        <w:rPr>
          <w:lang w:val="en-US"/>
        </w:rPr>
        <w:t>):</w:t>
      </w:r>
      <w:r w:rsidRPr="00490B17">
        <w:rPr>
          <w:lang w:val="en-US"/>
        </w:rPr>
        <w:br/>
        <w:t xml:space="preserve">    </w:t>
      </w:r>
      <w:proofErr w:type="spellStart"/>
      <w:r w:rsidRPr="00490B17">
        <w:rPr>
          <w:color w:val="000000"/>
          <w:lang w:val="en-US"/>
        </w:rPr>
        <w:t>data_of_id</w:t>
      </w:r>
      <w:proofErr w:type="spellEnd"/>
      <w:r w:rsidRPr="00490B17">
        <w:rPr>
          <w:color w:val="000000"/>
          <w:lang w:val="en-US"/>
        </w:rPr>
        <w:t xml:space="preserve"> </w:t>
      </w:r>
      <w:r w:rsidRPr="00490B17">
        <w:rPr>
          <w:lang w:val="en-US"/>
        </w:rPr>
        <w:t>= data[(data[</w:t>
      </w:r>
      <w:r w:rsidRPr="00490B17">
        <w:rPr>
          <w:color w:val="067D17"/>
          <w:lang w:val="en-US"/>
        </w:rPr>
        <w:t>"</w:t>
      </w:r>
      <w:proofErr w:type="spellStart"/>
      <w:r w:rsidRPr="00490B17">
        <w:rPr>
          <w:color w:val="067D17"/>
          <w:lang w:val="en-US"/>
        </w:rPr>
        <w:t>Customer_ID</w:t>
      </w:r>
      <w:proofErr w:type="spellEnd"/>
      <w:r w:rsidRPr="00490B17">
        <w:rPr>
          <w:color w:val="067D17"/>
          <w:lang w:val="en-US"/>
        </w:rPr>
        <w:t>"</w:t>
      </w:r>
      <w:r w:rsidRPr="00490B17">
        <w:rPr>
          <w:lang w:val="en-US"/>
        </w:rPr>
        <w:t xml:space="preserve">] == id) &amp; (data[column] != </w:t>
      </w:r>
      <w:proofErr w:type="spellStart"/>
      <w:r w:rsidRPr="00490B17">
        <w:rPr>
          <w:lang w:val="en-US"/>
        </w:rPr>
        <w:t>wrong_value</w:t>
      </w:r>
      <w:proofErr w:type="spellEnd"/>
      <w:r w:rsidRPr="00490B17">
        <w:rPr>
          <w:lang w:val="en-US"/>
        </w:rPr>
        <w:t>)]</w:t>
      </w:r>
      <w:r w:rsidRPr="00490B17">
        <w:rPr>
          <w:lang w:val="en-US"/>
        </w:rPr>
        <w:br/>
        <w:t xml:space="preserve">    </w:t>
      </w:r>
      <w:r w:rsidRPr="00490B17">
        <w:rPr>
          <w:color w:val="0033B3"/>
          <w:lang w:val="en-US"/>
        </w:rPr>
        <w:t xml:space="preserve">if </w:t>
      </w:r>
      <w:proofErr w:type="spellStart"/>
      <w:r w:rsidRPr="00490B17">
        <w:rPr>
          <w:color w:val="000080"/>
          <w:lang w:val="en-US"/>
        </w:rPr>
        <w:t>len</w:t>
      </w:r>
      <w:proofErr w:type="spellEnd"/>
      <w:r w:rsidRPr="00490B17">
        <w:rPr>
          <w:lang w:val="en-US"/>
        </w:rPr>
        <w:t>(</w:t>
      </w:r>
      <w:proofErr w:type="spellStart"/>
      <w:r w:rsidRPr="00490B17">
        <w:rPr>
          <w:color w:val="000000"/>
          <w:lang w:val="en-US"/>
        </w:rPr>
        <w:t>data_of_id</w:t>
      </w:r>
      <w:proofErr w:type="spellEnd"/>
      <w:r w:rsidRPr="00490B17">
        <w:rPr>
          <w:lang w:val="en-US"/>
        </w:rPr>
        <w:t xml:space="preserve">) &gt; </w:t>
      </w:r>
      <w:r w:rsidRPr="00490B17">
        <w:rPr>
          <w:color w:val="1750EB"/>
          <w:lang w:val="en-US"/>
        </w:rPr>
        <w:t>0</w:t>
      </w:r>
      <w:r w:rsidRPr="00490B17">
        <w:rPr>
          <w:lang w:val="en-US"/>
        </w:rPr>
        <w:t>:</w:t>
      </w:r>
      <w:r w:rsidRPr="00490B17">
        <w:rPr>
          <w:lang w:val="en-US"/>
        </w:rPr>
        <w:br/>
        <w:t xml:space="preserve">        </w:t>
      </w:r>
      <w:r w:rsidRPr="00490B17">
        <w:rPr>
          <w:color w:val="0033B3"/>
          <w:lang w:val="en-US"/>
        </w:rPr>
        <w:t xml:space="preserve">return </w:t>
      </w:r>
      <w:proofErr w:type="spellStart"/>
      <w:r w:rsidRPr="00490B17">
        <w:rPr>
          <w:color w:val="000000"/>
          <w:lang w:val="en-US"/>
        </w:rPr>
        <w:t>data_of_id</w:t>
      </w:r>
      <w:proofErr w:type="spellEnd"/>
      <w:r w:rsidRPr="00490B17">
        <w:rPr>
          <w:lang w:val="en-US"/>
        </w:rPr>
        <w:t>[column].</w:t>
      </w:r>
      <w:proofErr w:type="spellStart"/>
      <w:r w:rsidRPr="00490B17">
        <w:rPr>
          <w:lang w:val="en-US"/>
        </w:rPr>
        <w:t>value_counts</w:t>
      </w:r>
      <w:proofErr w:type="spellEnd"/>
      <w:r w:rsidRPr="00490B17">
        <w:rPr>
          <w:lang w:val="en-US"/>
        </w:rPr>
        <w:t>().head(</w:t>
      </w:r>
      <w:r w:rsidRPr="00490B17">
        <w:rPr>
          <w:color w:val="1750EB"/>
          <w:lang w:val="en-US"/>
        </w:rPr>
        <w:t>1</w:t>
      </w:r>
      <w:r w:rsidRPr="00490B17">
        <w:rPr>
          <w:lang w:val="en-US"/>
        </w:rPr>
        <w:t>).index[</w:t>
      </w:r>
      <w:r w:rsidRPr="00490B17">
        <w:rPr>
          <w:color w:val="1750EB"/>
          <w:lang w:val="en-US"/>
        </w:rPr>
        <w:t>0</w:t>
      </w:r>
      <w:r w:rsidRPr="00490B17">
        <w:rPr>
          <w:lang w:val="en-US"/>
        </w:rPr>
        <w:t>]</w:t>
      </w:r>
      <w:r w:rsidRPr="00490B17">
        <w:rPr>
          <w:lang w:val="en-US"/>
        </w:rPr>
        <w:br/>
        <w:t xml:space="preserve">    </w:t>
      </w:r>
      <w:r w:rsidRPr="00490B17">
        <w:rPr>
          <w:color w:val="0033B3"/>
          <w:lang w:val="en-US"/>
        </w:rPr>
        <w:t>else</w:t>
      </w:r>
      <w:r w:rsidRPr="00490B17">
        <w:rPr>
          <w:lang w:val="en-US"/>
        </w:rPr>
        <w:t>:</w:t>
      </w:r>
      <w:r w:rsidRPr="00490B17">
        <w:rPr>
          <w:lang w:val="en-US"/>
        </w:rPr>
        <w:br/>
        <w:t xml:space="preserve">        </w:t>
      </w:r>
      <w:r w:rsidRPr="00490B17">
        <w:rPr>
          <w:color w:val="0033B3"/>
          <w:lang w:val="en-US"/>
        </w:rPr>
        <w:t xml:space="preserve">return </w:t>
      </w:r>
      <w:proofErr w:type="spellStart"/>
      <w:r w:rsidRPr="00490B17">
        <w:rPr>
          <w:lang w:val="en-US"/>
        </w:rPr>
        <w:t>np.NaN</w:t>
      </w:r>
      <w:proofErr w:type="spellEnd"/>
      <w:r w:rsidRPr="00490B17">
        <w:rPr>
          <w:lang w:val="en-US"/>
        </w:rPr>
        <w:br/>
      </w:r>
      <w:r w:rsidRPr="00490B17">
        <w:rPr>
          <w:lang w:val="en-US"/>
        </w:rPr>
        <w:br/>
      </w:r>
      <w:r w:rsidRPr="00490B17">
        <w:rPr>
          <w:color w:val="0033B3"/>
          <w:lang w:val="en-US"/>
        </w:rPr>
        <w:t xml:space="preserve">def </w:t>
      </w:r>
      <w:proofErr w:type="spellStart"/>
      <w:r w:rsidRPr="00490B17">
        <w:rPr>
          <w:color w:val="00627A"/>
          <w:lang w:val="en-US"/>
        </w:rPr>
        <w:t>is_convertible_to_int</w:t>
      </w:r>
      <w:proofErr w:type="spellEnd"/>
      <w:r w:rsidRPr="00490B17">
        <w:rPr>
          <w:lang w:val="en-US"/>
        </w:rPr>
        <w:t>(value):</w:t>
      </w:r>
      <w:r w:rsidRPr="00490B17">
        <w:rPr>
          <w:lang w:val="en-US"/>
        </w:rPr>
        <w:br/>
        <w:t xml:space="preserve">    </w:t>
      </w:r>
      <w:r w:rsidRPr="00490B17">
        <w:rPr>
          <w:color w:val="0033B3"/>
          <w:lang w:val="en-US"/>
        </w:rPr>
        <w:t>try</w:t>
      </w:r>
      <w:r w:rsidRPr="00490B17">
        <w:rPr>
          <w:lang w:val="en-US"/>
        </w:rPr>
        <w:t>:</w:t>
      </w:r>
      <w:r w:rsidRPr="00490B17">
        <w:rPr>
          <w:lang w:val="en-US"/>
        </w:rPr>
        <w:br/>
        <w:t xml:space="preserve">        </w:t>
      </w:r>
      <w:r w:rsidRPr="00490B17">
        <w:rPr>
          <w:color w:val="000080"/>
          <w:lang w:val="en-US"/>
        </w:rPr>
        <w:t>int</w:t>
      </w:r>
      <w:r w:rsidRPr="00490B17">
        <w:rPr>
          <w:lang w:val="en-US"/>
        </w:rPr>
        <w:t>(value)</w:t>
      </w:r>
      <w:r w:rsidRPr="00490B17">
        <w:rPr>
          <w:lang w:val="en-US"/>
        </w:rPr>
        <w:br/>
        <w:t xml:space="preserve">        </w:t>
      </w:r>
      <w:r w:rsidRPr="00490B17">
        <w:rPr>
          <w:color w:val="0033B3"/>
          <w:lang w:val="en-US"/>
        </w:rPr>
        <w:t>return True</w:t>
      </w:r>
      <w:r w:rsidRPr="00490B17">
        <w:rPr>
          <w:color w:val="0033B3"/>
          <w:lang w:val="en-US"/>
        </w:rPr>
        <w:br/>
        <w:t xml:space="preserve">    except </w:t>
      </w:r>
      <w:proofErr w:type="spellStart"/>
      <w:r w:rsidRPr="00490B17">
        <w:rPr>
          <w:color w:val="000080"/>
          <w:lang w:val="en-US"/>
        </w:rPr>
        <w:t>ValueError</w:t>
      </w:r>
      <w:proofErr w:type="spellEnd"/>
      <w:r w:rsidRPr="00490B17">
        <w:rPr>
          <w:lang w:val="en-US"/>
        </w:rPr>
        <w:t>:</w:t>
      </w:r>
      <w:r w:rsidRPr="00490B17">
        <w:rPr>
          <w:lang w:val="en-US"/>
        </w:rPr>
        <w:br/>
        <w:t xml:space="preserve">        </w:t>
      </w:r>
      <w:r w:rsidRPr="00490B17">
        <w:rPr>
          <w:color w:val="0033B3"/>
          <w:lang w:val="en-US"/>
        </w:rPr>
        <w:t>return False</w:t>
      </w:r>
      <w:r w:rsidRPr="00490B17">
        <w:rPr>
          <w:color w:val="0033B3"/>
          <w:lang w:val="en-US"/>
        </w:rPr>
        <w:br/>
      </w:r>
      <w:r w:rsidRPr="00490B17">
        <w:rPr>
          <w:color w:val="0033B3"/>
          <w:lang w:val="en-US"/>
        </w:rPr>
        <w:br/>
        <w:t xml:space="preserve">def </w:t>
      </w:r>
      <w:proofErr w:type="spellStart"/>
      <w:r w:rsidRPr="00490B17">
        <w:rPr>
          <w:color w:val="00627A"/>
          <w:lang w:val="en-US"/>
        </w:rPr>
        <w:t>correct_ages</w:t>
      </w:r>
      <w:proofErr w:type="spellEnd"/>
      <w:r w:rsidRPr="00490B17">
        <w:rPr>
          <w:lang w:val="en-US"/>
        </w:rPr>
        <w:t>(</w:t>
      </w:r>
      <w:proofErr w:type="spellStart"/>
      <w:r w:rsidRPr="00490B17">
        <w:rPr>
          <w:lang w:val="en-US"/>
        </w:rPr>
        <w:t>train_data</w:t>
      </w:r>
      <w:proofErr w:type="spellEnd"/>
      <w:r w:rsidRPr="00490B17">
        <w:rPr>
          <w:lang w:val="en-US"/>
        </w:rPr>
        <w:t xml:space="preserve">, </w:t>
      </w:r>
      <w:proofErr w:type="spellStart"/>
      <w:r w:rsidRPr="00490B17">
        <w:rPr>
          <w:lang w:val="en-US"/>
        </w:rPr>
        <w:t>test_data</w:t>
      </w:r>
      <w:proofErr w:type="spellEnd"/>
      <w:r w:rsidRPr="00490B17">
        <w:rPr>
          <w:lang w:val="en-US"/>
        </w:rPr>
        <w:t>):</w:t>
      </w:r>
      <w:r w:rsidRPr="00490B17">
        <w:rPr>
          <w:lang w:val="en-US"/>
        </w:rPr>
        <w:br/>
        <w:t xml:space="preserve">    </w:t>
      </w:r>
      <w:proofErr w:type="spellStart"/>
      <w:r w:rsidRPr="00490B17">
        <w:rPr>
          <w:lang w:val="en-US"/>
        </w:rPr>
        <w:t>train_data</w:t>
      </w:r>
      <w:proofErr w:type="spellEnd"/>
      <w:r w:rsidRPr="00490B17">
        <w:rPr>
          <w:lang w:val="en-US"/>
        </w:rPr>
        <w:t>[</w:t>
      </w:r>
      <w:r w:rsidRPr="00490B17">
        <w:rPr>
          <w:color w:val="067D17"/>
          <w:lang w:val="en-US"/>
        </w:rPr>
        <w:t>"Age"</w:t>
      </w:r>
      <w:r w:rsidRPr="00490B17">
        <w:rPr>
          <w:lang w:val="en-US"/>
        </w:rPr>
        <w:t xml:space="preserve">] = </w:t>
      </w:r>
      <w:proofErr w:type="spellStart"/>
      <w:r w:rsidRPr="00490B17">
        <w:rPr>
          <w:lang w:val="en-US"/>
        </w:rPr>
        <w:t>train_data.apply</w:t>
      </w:r>
      <w:proofErr w:type="spellEnd"/>
      <w:r w:rsidRPr="00490B17">
        <w:rPr>
          <w:lang w:val="en-US"/>
        </w:rPr>
        <w:t>(</w:t>
      </w:r>
      <w:r w:rsidRPr="00490B17">
        <w:rPr>
          <w:color w:val="0033B3"/>
          <w:lang w:val="en-US"/>
        </w:rPr>
        <w:t xml:space="preserve">lambda </w:t>
      </w:r>
      <w:proofErr w:type="spellStart"/>
      <w:r w:rsidRPr="00490B17">
        <w:rPr>
          <w:lang w:val="en-US"/>
        </w:rPr>
        <w:t>el</w:t>
      </w:r>
      <w:proofErr w:type="spellEnd"/>
      <w:r w:rsidRPr="00490B17">
        <w:rPr>
          <w:lang w:val="en-US"/>
        </w:rPr>
        <w:t xml:space="preserve">: </w:t>
      </w:r>
      <w:proofErr w:type="spellStart"/>
      <w:r w:rsidRPr="00490B17">
        <w:rPr>
          <w:lang w:val="en-US"/>
        </w:rPr>
        <w:t>re.findall</w:t>
      </w:r>
      <w:proofErr w:type="spellEnd"/>
      <w:r w:rsidRPr="00490B17">
        <w:rPr>
          <w:lang w:val="en-US"/>
        </w:rPr>
        <w:t>(</w:t>
      </w:r>
      <w:r w:rsidRPr="00490B17">
        <w:rPr>
          <w:color w:val="067D17"/>
          <w:lang w:val="en-US"/>
        </w:rPr>
        <w:t>r'</w:t>
      </w:r>
      <w:r w:rsidRPr="00490B17">
        <w:rPr>
          <w:color w:val="067D17"/>
          <w:shd w:val="clear" w:color="auto" w:fill="EDFCED"/>
          <w:lang w:val="en-US"/>
        </w:rPr>
        <w:t>-?\d+</w:t>
      </w:r>
      <w:r w:rsidRPr="00490B17">
        <w:rPr>
          <w:color w:val="067D17"/>
          <w:lang w:val="en-US"/>
        </w:rPr>
        <w:t>'</w:t>
      </w:r>
      <w:r w:rsidRPr="00490B17">
        <w:rPr>
          <w:lang w:val="en-US"/>
        </w:rPr>
        <w:t xml:space="preserve">, </w:t>
      </w:r>
      <w:proofErr w:type="spellStart"/>
      <w:r w:rsidRPr="00490B17">
        <w:rPr>
          <w:lang w:val="en-US"/>
        </w:rPr>
        <w:t>el</w:t>
      </w:r>
      <w:proofErr w:type="spellEnd"/>
      <w:r w:rsidRPr="00490B17">
        <w:rPr>
          <w:lang w:val="en-US"/>
        </w:rPr>
        <w:t>[</w:t>
      </w:r>
      <w:r w:rsidRPr="00490B17">
        <w:rPr>
          <w:color w:val="067D17"/>
          <w:lang w:val="en-US"/>
        </w:rPr>
        <w:t>"Age"</w:t>
      </w:r>
      <w:r w:rsidRPr="00490B17">
        <w:rPr>
          <w:lang w:val="en-US"/>
        </w:rPr>
        <w:t>])[</w:t>
      </w:r>
      <w:r w:rsidRPr="00490B17">
        <w:rPr>
          <w:color w:val="1750EB"/>
          <w:lang w:val="en-US"/>
        </w:rPr>
        <w:t>0</w:t>
      </w:r>
      <w:r w:rsidRPr="00490B17">
        <w:rPr>
          <w:lang w:val="en-US"/>
        </w:rPr>
        <w:t xml:space="preserve">], </w:t>
      </w:r>
      <w:r w:rsidRPr="00490B17">
        <w:rPr>
          <w:color w:val="660099"/>
          <w:lang w:val="en-US"/>
        </w:rPr>
        <w:t>axis</w:t>
      </w:r>
      <w:r w:rsidRPr="00490B17">
        <w:rPr>
          <w:lang w:val="en-US"/>
        </w:rPr>
        <w:t>=</w:t>
      </w:r>
      <w:r w:rsidRPr="00490B17">
        <w:rPr>
          <w:color w:val="1750EB"/>
          <w:lang w:val="en-US"/>
        </w:rPr>
        <w:t>1</w:t>
      </w:r>
      <w:r w:rsidRPr="00490B17">
        <w:rPr>
          <w:lang w:val="en-US"/>
        </w:rPr>
        <w:t>)</w:t>
      </w:r>
      <w:r w:rsidRPr="00490B17">
        <w:rPr>
          <w:lang w:val="en-US"/>
        </w:rPr>
        <w:br/>
        <w:t xml:space="preserve">    </w:t>
      </w:r>
      <w:proofErr w:type="spellStart"/>
      <w:r w:rsidRPr="00490B17">
        <w:rPr>
          <w:lang w:val="en-US"/>
        </w:rPr>
        <w:t>test_data</w:t>
      </w:r>
      <w:proofErr w:type="spellEnd"/>
      <w:r w:rsidRPr="00490B17">
        <w:rPr>
          <w:lang w:val="en-US"/>
        </w:rPr>
        <w:t>[</w:t>
      </w:r>
      <w:r w:rsidRPr="00490B17">
        <w:rPr>
          <w:color w:val="067D17"/>
          <w:lang w:val="en-US"/>
        </w:rPr>
        <w:t>"Age"</w:t>
      </w:r>
      <w:r w:rsidRPr="00490B17">
        <w:rPr>
          <w:lang w:val="en-US"/>
        </w:rPr>
        <w:t xml:space="preserve">] = </w:t>
      </w:r>
      <w:proofErr w:type="spellStart"/>
      <w:r w:rsidRPr="00490B17">
        <w:rPr>
          <w:lang w:val="en-US"/>
        </w:rPr>
        <w:t>test_data.apply</w:t>
      </w:r>
      <w:proofErr w:type="spellEnd"/>
      <w:r w:rsidRPr="00490B17">
        <w:rPr>
          <w:lang w:val="en-US"/>
        </w:rPr>
        <w:t>(</w:t>
      </w:r>
      <w:r w:rsidRPr="00490B17">
        <w:rPr>
          <w:color w:val="0033B3"/>
          <w:lang w:val="en-US"/>
        </w:rPr>
        <w:t xml:space="preserve">lambda </w:t>
      </w:r>
      <w:proofErr w:type="spellStart"/>
      <w:r w:rsidRPr="00490B17">
        <w:rPr>
          <w:lang w:val="en-US"/>
        </w:rPr>
        <w:t>el</w:t>
      </w:r>
      <w:proofErr w:type="spellEnd"/>
      <w:r w:rsidRPr="00490B17">
        <w:rPr>
          <w:lang w:val="en-US"/>
        </w:rPr>
        <w:t xml:space="preserve">: </w:t>
      </w:r>
      <w:proofErr w:type="spellStart"/>
      <w:r w:rsidRPr="00490B17">
        <w:rPr>
          <w:lang w:val="en-US"/>
        </w:rPr>
        <w:t>re.findall</w:t>
      </w:r>
      <w:proofErr w:type="spellEnd"/>
      <w:r w:rsidRPr="00490B17">
        <w:rPr>
          <w:lang w:val="en-US"/>
        </w:rPr>
        <w:t>(</w:t>
      </w:r>
      <w:r w:rsidRPr="00490B17">
        <w:rPr>
          <w:color w:val="067D17"/>
          <w:lang w:val="en-US"/>
        </w:rPr>
        <w:t>r'</w:t>
      </w:r>
      <w:r w:rsidRPr="00490B17">
        <w:rPr>
          <w:color w:val="067D17"/>
          <w:shd w:val="clear" w:color="auto" w:fill="EDFCED"/>
          <w:lang w:val="en-US"/>
        </w:rPr>
        <w:t>-?\d+</w:t>
      </w:r>
      <w:r w:rsidRPr="00490B17">
        <w:rPr>
          <w:color w:val="067D17"/>
          <w:lang w:val="en-US"/>
        </w:rPr>
        <w:t>'</w:t>
      </w:r>
      <w:r w:rsidRPr="00490B17">
        <w:rPr>
          <w:lang w:val="en-US"/>
        </w:rPr>
        <w:t xml:space="preserve">, </w:t>
      </w:r>
      <w:proofErr w:type="spellStart"/>
      <w:r w:rsidRPr="00490B17">
        <w:rPr>
          <w:lang w:val="en-US"/>
        </w:rPr>
        <w:t>el</w:t>
      </w:r>
      <w:proofErr w:type="spellEnd"/>
      <w:r w:rsidRPr="00490B17">
        <w:rPr>
          <w:lang w:val="en-US"/>
        </w:rPr>
        <w:t>[</w:t>
      </w:r>
      <w:r w:rsidRPr="00490B17">
        <w:rPr>
          <w:color w:val="067D17"/>
          <w:lang w:val="en-US"/>
        </w:rPr>
        <w:t>"Age"</w:t>
      </w:r>
      <w:r w:rsidRPr="00490B17">
        <w:rPr>
          <w:lang w:val="en-US"/>
        </w:rPr>
        <w:t>])[</w:t>
      </w:r>
      <w:r w:rsidRPr="00490B17">
        <w:rPr>
          <w:color w:val="1750EB"/>
          <w:lang w:val="en-US"/>
        </w:rPr>
        <w:t>0</w:t>
      </w:r>
      <w:r w:rsidRPr="00490B17">
        <w:rPr>
          <w:lang w:val="en-US"/>
        </w:rPr>
        <w:t xml:space="preserve">], </w:t>
      </w:r>
      <w:r w:rsidRPr="00490B17">
        <w:rPr>
          <w:color w:val="660099"/>
          <w:lang w:val="en-US"/>
        </w:rPr>
        <w:t>axis</w:t>
      </w:r>
      <w:r w:rsidRPr="00490B17">
        <w:rPr>
          <w:lang w:val="en-US"/>
        </w:rPr>
        <w:t>=</w:t>
      </w:r>
      <w:r w:rsidRPr="00490B17">
        <w:rPr>
          <w:color w:val="1750EB"/>
          <w:lang w:val="en-US"/>
        </w:rPr>
        <w:t>1</w:t>
      </w:r>
      <w:r w:rsidRPr="00490B17">
        <w:rPr>
          <w:lang w:val="en-US"/>
        </w:rPr>
        <w:t>)</w:t>
      </w:r>
      <w:r w:rsidRPr="00490B17">
        <w:rPr>
          <w:lang w:val="en-US"/>
        </w:rPr>
        <w:br/>
        <w:t xml:space="preserve">    </w:t>
      </w:r>
      <w:proofErr w:type="spellStart"/>
      <w:r w:rsidRPr="00490B17">
        <w:rPr>
          <w:color w:val="000000"/>
          <w:lang w:val="en-US"/>
        </w:rPr>
        <w:t>all_data</w:t>
      </w:r>
      <w:proofErr w:type="spellEnd"/>
      <w:r w:rsidRPr="00490B17">
        <w:rPr>
          <w:color w:val="000000"/>
          <w:lang w:val="en-US"/>
        </w:rPr>
        <w:t xml:space="preserve"> </w:t>
      </w:r>
      <w:r w:rsidRPr="00490B17">
        <w:rPr>
          <w:lang w:val="en-US"/>
        </w:rPr>
        <w:t xml:space="preserve">= </w:t>
      </w:r>
      <w:proofErr w:type="spellStart"/>
      <w:r w:rsidRPr="00490B17">
        <w:rPr>
          <w:lang w:val="en-US"/>
        </w:rPr>
        <w:t>pd.concat</w:t>
      </w:r>
      <w:proofErr w:type="spellEnd"/>
      <w:r w:rsidRPr="00490B17">
        <w:rPr>
          <w:lang w:val="en-US"/>
        </w:rPr>
        <w:t>([</w:t>
      </w:r>
      <w:proofErr w:type="spellStart"/>
      <w:r w:rsidRPr="00490B17">
        <w:rPr>
          <w:lang w:val="en-US"/>
        </w:rPr>
        <w:t>train_data</w:t>
      </w:r>
      <w:proofErr w:type="spellEnd"/>
      <w:r w:rsidRPr="00490B17">
        <w:rPr>
          <w:lang w:val="en-US"/>
        </w:rPr>
        <w:t xml:space="preserve">, </w:t>
      </w:r>
      <w:proofErr w:type="spellStart"/>
      <w:r w:rsidRPr="00490B17">
        <w:rPr>
          <w:lang w:val="en-US"/>
        </w:rPr>
        <w:t>test_data</w:t>
      </w:r>
      <w:proofErr w:type="spellEnd"/>
      <w:r w:rsidRPr="00490B17">
        <w:rPr>
          <w:lang w:val="en-US"/>
        </w:rPr>
        <w:t>])</w:t>
      </w:r>
      <w:r w:rsidRPr="00490B17">
        <w:rPr>
          <w:lang w:val="en-US"/>
        </w:rPr>
        <w:br/>
        <w:t xml:space="preserve">    </w:t>
      </w:r>
      <w:r w:rsidRPr="00490B17">
        <w:rPr>
          <w:lang w:val="en-US"/>
        </w:rPr>
        <w:br/>
        <w:t xml:space="preserve">    </w:t>
      </w:r>
      <w:r w:rsidRPr="00490B17">
        <w:rPr>
          <w:color w:val="0033B3"/>
          <w:lang w:val="en-US"/>
        </w:rPr>
        <w:t xml:space="preserve">for </w:t>
      </w:r>
      <w:proofErr w:type="spellStart"/>
      <w:r w:rsidRPr="00490B17">
        <w:rPr>
          <w:lang w:val="en-US"/>
        </w:rPr>
        <w:t>i</w:t>
      </w:r>
      <w:proofErr w:type="spellEnd"/>
      <w:r w:rsidRPr="00490B17">
        <w:rPr>
          <w:lang w:val="en-US"/>
        </w:rPr>
        <w:t xml:space="preserve"> </w:t>
      </w:r>
      <w:r w:rsidRPr="00490B17">
        <w:rPr>
          <w:color w:val="0033B3"/>
          <w:lang w:val="en-US"/>
        </w:rPr>
        <w:t xml:space="preserve">in </w:t>
      </w:r>
      <w:r w:rsidRPr="00490B17">
        <w:rPr>
          <w:color w:val="000080"/>
          <w:lang w:val="en-US"/>
        </w:rPr>
        <w:t>range</w:t>
      </w:r>
      <w:r w:rsidRPr="00490B17">
        <w:rPr>
          <w:lang w:val="en-US"/>
        </w:rPr>
        <w:t>(</w:t>
      </w:r>
      <w:proofErr w:type="spellStart"/>
      <w:r w:rsidRPr="00490B17">
        <w:rPr>
          <w:color w:val="000080"/>
          <w:lang w:val="en-US"/>
        </w:rPr>
        <w:t>len</w:t>
      </w:r>
      <w:proofErr w:type="spellEnd"/>
      <w:r w:rsidRPr="00490B17">
        <w:rPr>
          <w:lang w:val="en-US"/>
        </w:rPr>
        <w:t>(</w:t>
      </w:r>
      <w:proofErr w:type="spellStart"/>
      <w:r w:rsidRPr="00490B17">
        <w:rPr>
          <w:lang w:val="en-US"/>
        </w:rPr>
        <w:t>train_data</w:t>
      </w:r>
      <w:proofErr w:type="spellEnd"/>
      <w:r w:rsidRPr="00490B17">
        <w:rPr>
          <w:lang w:val="en-US"/>
        </w:rPr>
        <w:t>)):</w:t>
      </w:r>
      <w:r w:rsidRPr="00490B17">
        <w:rPr>
          <w:lang w:val="en-US"/>
        </w:rPr>
        <w:br/>
        <w:t xml:space="preserve">        </w:t>
      </w:r>
      <w:r w:rsidRPr="00490B17">
        <w:rPr>
          <w:color w:val="0033B3"/>
          <w:lang w:val="en-US"/>
        </w:rPr>
        <w:t xml:space="preserve">if </w:t>
      </w:r>
      <w:r w:rsidRPr="00490B17">
        <w:rPr>
          <w:color w:val="000080"/>
          <w:lang w:val="en-US"/>
        </w:rPr>
        <w:t>int</w:t>
      </w:r>
      <w:r w:rsidRPr="00490B17">
        <w:rPr>
          <w:lang w:val="en-US"/>
        </w:rPr>
        <w:t>(</w:t>
      </w:r>
      <w:proofErr w:type="spellStart"/>
      <w:r w:rsidRPr="00490B17">
        <w:rPr>
          <w:lang w:val="en-US"/>
        </w:rPr>
        <w:t>train_data</w:t>
      </w:r>
      <w:proofErr w:type="spellEnd"/>
      <w:r w:rsidRPr="00490B17">
        <w:rPr>
          <w:lang w:val="en-US"/>
        </w:rPr>
        <w:t>[</w:t>
      </w:r>
      <w:r w:rsidRPr="00490B17">
        <w:rPr>
          <w:color w:val="067D17"/>
          <w:lang w:val="en-US"/>
        </w:rPr>
        <w:t>"Age"</w:t>
      </w:r>
      <w:r w:rsidRPr="00490B17">
        <w:rPr>
          <w:lang w:val="en-US"/>
        </w:rPr>
        <w:t>][</w:t>
      </w:r>
      <w:proofErr w:type="spellStart"/>
      <w:r w:rsidRPr="00490B17">
        <w:rPr>
          <w:color w:val="000000"/>
          <w:lang w:val="en-US"/>
        </w:rPr>
        <w:t>i</w:t>
      </w:r>
      <w:proofErr w:type="spellEnd"/>
      <w:r w:rsidRPr="00490B17">
        <w:rPr>
          <w:lang w:val="en-US"/>
        </w:rPr>
        <w:t xml:space="preserve">]) &lt; </w:t>
      </w:r>
      <w:r w:rsidRPr="00490B17">
        <w:rPr>
          <w:color w:val="1750EB"/>
          <w:lang w:val="en-US"/>
        </w:rPr>
        <w:t xml:space="preserve">14 </w:t>
      </w:r>
      <w:r w:rsidRPr="00490B17">
        <w:rPr>
          <w:color w:val="0033B3"/>
          <w:lang w:val="en-US"/>
        </w:rPr>
        <w:t xml:space="preserve">or </w:t>
      </w:r>
      <w:r w:rsidRPr="00490B17">
        <w:rPr>
          <w:color w:val="000080"/>
          <w:lang w:val="en-US"/>
        </w:rPr>
        <w:t>int</w:t>
      </w:r>
      <w:r w:rsidRPr="00490B17">
        <w:rPr>
          <w:lang w:val="en-US"/>
        </w:rPr>
        <w:t>(</w:t>
      </w:r>
      <w:proofErr w:type="spellStart"/>
      <w:r w:rsidRPr="00490B17">
        <w:rPr>
          <w:lang w:val="en-US"/>
        </w:rPr>
        <w:t>train_data</w:t>
      </w:r>
      <w:proofErr w:type="spellEnd"/>
      <w:r w:rsidRPr="00490B17">
        <w:rPr>
          <w:lang w:val="en-US"/>
        </w:rPr>
        <w:t>[</w:t>
      </w:r>
      <w:r w:rsidRPr="00490B17">
        <w:rPr>
          <w:color w:val="067D17"/>
          <w:lang w:val="en-US"/>
        </w:rPr>
        <w:t>"Age"</w:t>
      </w:r>
      <w:r w:rsidRPr="00490B17">
        <w:rPr>
          <w:lang w:val="en-US"/>
        </w:rPr>
        <w:t>][</w:t>
      </w:r>
      <w:proofErr w:type="spellStart"/>
      <w:r w:rsidRPr="00490B17">
        <w:rPr>
          <w:color w:val="000000"/>
          <w:lang w:val="en-US"/>
        </w:rPr>
        <w:t>i</w:t>
      </w:r>
      <w:proofErr w:type="spellEnd"/>
      <w:r w:rsidRPr="00490B17">
        <w:rPr>
          <w:lang w:val="en-US"/>
        </w:rPr>
        <w:t xml:space="preserve">]) &gt; </w:t>
      </w:r>
      <w:r w:rsidRPr="00490B17">
        <w:rPr>
          <w:color w:val="1750EB"/>
          <w:lang w:val="en-US"/>
        </w:rPr>
        <w:t>80</w:t>
      </w:r>
      <w:r w:rsidRPr="00490B17">
        <w:rPr>
          <w:lang w:val="en-US"/>
        </w:rPr>
        <w:t>:</w:t>
      </w:r>
      <w:r w:rsidRPr="00490B17">
        <w:rPr>
          <w:lang w:val="en-US"/>
        </w:rPr>
        <w:br/>
        <w:t xml:space="preserve">            </w:t>
      </w:r>
      <w:r w:rsidRPr="00490B17">
        <w:rPr>
          <w:color w:val="000000"/>
          <w:lang w:val="en-US"/>
        </w:rPr>
        <w:t xml:space="preserve">age </w:t>
      </w:r>
      <w:r w:rsidRPr="00490B17">
        <w:rPr>
          <w:lang w:val="en-US"/>
        </w:rPr>
        <w:t xml:space="preserve">= </w:t>
      </w:r>
      <w:proofErr w:type="spellStart"/>
      <w:r w:rsidRPr="00490B17">
        <w:rPr>
          <w:lang w:val="en-US"/>
        </w:rPr>
        <w:t>find_correct_column_value_by_id</w:t>
      </w:r>
      <w:proofErr w:type="spellEnd"/>
      <w:r w:rsidRPr="00490B17">
        <w:rPr>
          <w:lang w:val="en-US"/>
        </w:rPr>
        <w:t>(</w:t>
      </w:r>
      <w:proofErr w:type="spellStart"/>
      <w:r w:rsidRPr="00490B17">
        <w:rPr>
          <w:color w:val="000000"/>
          <w:lang w:val="en-US"/>
        </w:rPr>
        <w:t>all_data</w:t>
      </w:r>
      <w:proofErr w:type="spellEnd"/>
      <w:r w:rsidRPr="00490B17">
        <w:rPr>
          <w:lang w:val="en-US"/>
        </w:rPr>
        <w:t xml:space="preserve">, </w:t>
      </w:r>
      <w:proofErr w:type="spellStart"/>
      <w:r w:rsidRPr="00490B17">
        <w:rPr>
          <w:lang w:val="en-US"/>
        </w:rPr>
        <w:t>train_data</w:t>
      </w:r>
      <w:proofErr w:type="spellEnd"/>
      <w:r w:rsidRPr="00490B17">
        <w:rPr>
          <w:lang w:val="en-US"/>
        </w:rPr>
        <w:t>[</w:t>
      </w:r>
      <w:r w:rsidRPr="00490B17">
        <w:rPr>
          <w:color w:val="067D17"/>
          <w:lang w:val="en-US"/>
        </w:rPr>
        <w:t>"</w:t>
      </w:r>
      <w:proofErr w:type="spellStart"/>
      <w:r w:rsidRPr="00490B17">
        <w:rPr>
          <w:color w:val="067D17"/>
          <w:lang w:val="en-US"/>
        </w:rPr>
        <w:t>Customer_ID</w:t>
      </w:r>
      <w:proofErr w:type="spellEnd"/>
      <w:r w:rsidRPr="00490B17">
        <w:rPr>
          <w:color w:val="067D17"/>
          <w:lang w:val="en-US"/>
        </w:rPr>
        <w:t>"</w:t>
      </w:r>
      <w:r w:rsidRPr="00490B17">
        <w:rPr>
          <w:lang w:val="en-US"/>
        </w:rPr>
        <w:t>][</w:t>
      </w:r>
      <w:proofErr w:type="spellStart"/>
      <w:r w:rsidRPr="00490B17">
        <w:rPr>
          <w:color w:val="000000"/>
          <w:lang w:val="en-US"/>
        </w:rPr>
        <w:t>i</w:t>
      </w:r>
      <w:proofErr w:type="spellEnd"/>
      <w:r w:rsidRPr="00490B17">
        <w:rPr>
          <w:lang w:val="en-US"/>
        </w:rPr>
        <w:t xml:space="preserve">], </w:t>
      </w:r>
      <w:r w:rsidRPr="00490B17">
        <w:rPr>
          <w:color w:val="067D17"/>
          <w:lang w:val="en-US"/>
        </w:rPr>
        <w:t>"Age"</w:t>
      </w:r>
      <w:r w:rsidRPr="00490B17">
        <w:rPr>
          <w:lang w:val="en-US"/>
        </w:rPr>
        <w:t xml:space="preserve">, </w:t>
      </w:r>
      <w:proofErr w:type="spellStart"/>
      <w:r w:rsidRPr="00490B17">
        <w:rPr>
          <w:lang w:val="en-US"/>
        </w:rPr>
        <w:t>train_data</w:t>
      </w:r>
      <w:proofErr w:type="spellEnd"/>
      <w:r w:rsidRPr="00490B17">
        <w:rPr>
          <w:lang w:val="en-US"/>
        </w:rPr>
        <w:t>[</w:t>
      </w:r>
      <w:r w:rsidRPr="00490B17">
        <w:rPr>
          <w:color w:val="067D17"/>
          <w:lang w:val="en-US"/>
        </w:rPr>
        <w:t>"Age"</w:t>
      </w:r>
      <w:r w:rsidRPr="00490B17">
        <w:rPr>
          <w:lang w:val="en-US"/>
        </w:rPr>
        <w:t>][</w:t>
      </w:r>
      <w:proofErr w:type="spellStart"/>
      <w:r w:rsidRPr="00490B17">
        <w:rPr>
          <w:color w:val="000000"/>
          <w:lang w:val="en-US"/>
        </w:rPr>
        <w:t>i</w:t>
      </w:r>
      <w:proofErr w:type="spellEnd"/>
      <w:r w:rsidRPr="00490B17">
        <w:rPr>
          <w:lang w:val="en-US"/>
        </w:rPr>
        <w:t>])</w:t>
      </w:r>
      <w:r w:rsidRPr="00490B17">
        <w:rPr>
          <w:lang w:val="en-US"/>
        </w:rPr>
        <w:br/>
        <w:t xml:space="preserve">            </w:t>
      </w:r>
      <w:proofErr w:type="spellStart"/>
      <w:r w:rsidRPr="00490B17">
        <w:rPr>
          <w:lang w:val="en-US"/>
        </w:rPr>
        <w:t>train_data</w:t>
      </w:r>
      <w:proofErr w:type="spellEnd"/>
      <w:r w:rsidRPr="00490B17">
        <w:rPr>
          <w:lang w:val="en-US"/>
        </w:rPr>
        <w:t>[</w:t>
      </w:r>
      <w:r w:rsidRPr="00490B17">
        <w:rPr>
          <w:color w:val="067D17"/>
          <w:lang w:val="en-US"/>
        </w:rPr>
        <w:t>"Age"</w:t>
      </w:r>
      <w:r w:rsidRPr="00490B17">
        <w:rPr>
          <w:lang w:val="en-US"/>
        </w:rPr>
        <w:t>][</w:t>
      </w:r>
      <w:proofErr w:type="spellStart"/>
      <w:r w:rsidRPr="00490B17">
        <w:rPr>
          <w:color w:val="000000"/>
          <w:lang w:val="en-US"/>
        </w:rPr>
        <w:t>i</w:t>
      </w:r>
      <w:proofErr w:type="spellEnd"/>
      <w:r w:rsidRPr="00490B17">
        <w:rPr>
          <w:lang w:val="en-US"/>
        </w:rPr>
        <w:t xml:space="preserve">] = </w:t>
      </w:r>
      <w:r w:rsidRPr="00490B17">
        <w:rPr>
          <w:color w:val="000000"/>
          <w:lang w:val="en-US"/>
        </w:rPr>
        <w:t>age</w:t>
      </w:r>
      <w:r w:rsidRPr="00490B17">
        <w:rPr>
          <w:color w:val="000000"/>
          <w:lang w:val="en-US"/>
        </w:rPr>
        <w:br/>
        <w:t xml:space="preserve">            </w:t>
      </w:r>
      <w:r w:rsidRPr="00490B17">
        <w:rPr>
          <w:color w:val="000000"/>
          <w:lang w:val="en-US"/>
        </w:rPr>
        <w:br/>
        <w:t xml:space="preserve">    </w:t>
      </w:r>
      <w:r w:rsidRPr="00490B17">
        <w:rPr>
          <w:color w:val="0033B3"/>
          <w:lang w:val="en-US"/>
        </w:rPr>
        <w:t xml:space="preserve">for </w:t>
      </w:r>
      <w:proofErr w:type="spellStart"/>
      <w:r w:rsidRPr="00490B17">
        <w:rPr>
          <w:lang w:val="en-US"/>
        </w:rPr>
        <w:t>i</w:t>
      </w:r>
      <w:proofErr w:type="spellEnd"/>
      <w:r w:rsidRPr="00490B17">
        <w:rPr>
          <w:lang w:val="en-US"/>
        </w:rPr>
        <w:t xml:space="preserve"> </w:t>
      </w:r>
      <w:r w:rsidRPr="00490B17">
        <w:rPr>
          <w:color w:val="0033B3"/>
          <w:lang w:val="en-US"/>
        </w:rPr>
        <w:t xml:space="preserve">in </w:t>
      </w:r>
      <w:r w:rsidRPr="00490B17">
        <w:rPr>
          <w:color w:val="000080"/>
          <w:lang w:val="en-US"/>
        </w:rPr>
        <w:t>range</w:t>
      </w:r>
      <w:r w:rsidRPr="00490B17">
        <w:rPr>
          <w:lang w:val="en-US"/>
        </w:rPr>
        <w:t>(</w:t>
      </w:r>
      <w:proofErr w:type="spellStart"/>
      <w:r w:rsidRPr="00490B17">
        <w:rPr>
          <w:color w:val="000080"/>
          <w:lang w:val="en-US"/>
        </w:rPr>
        <w:t>len</w:t>
      </w:r>
      <w:proofErr w:type="spellEnd"/>
      <w:r w:rsidRPr="00490B17">
        <w:rPr>
          <w:lang w:val="en-US"/>
        </w:rPr>
        <w:t>(</w:t>
      </w:r>
      <w:proofErr w:type="spellStart"/>
      <w:r w:rsidRPr="00490B17">
        <w:rPr>
          <w:lang w:val="en-US"/>
        </w:rPr>
        <w:t>test_data</w:t>
      </w:r>
      <w:proofErr w:type="spellEnd"/>
      <w:r w:rsidRPr="00490B17">
        <w:rPr>
          <w:lang w:val="en-US"/>
        </w:rPr>
        <w:t>)):</w:t>
      </w:r>
      <w:r w:rsidRPr="00490B17">
        <w:rPr>
          <w:lang w:val="en-US"/>
        </w:rPr>
        <w:br/>
        <w:t xml:space="preserve">        </w:t>
      </w:r>
      <w:r w:rsidRPr="00490B17">
        <w:rPr>
          <w:color w:val="0033B3"/>
          <w:lang w:val="en-US"/>
        </w:rPr>
        <w:t xml:space="preserve">if </w:t>
      </w:r>
      <w:r w:rsidRPr="00490B17">
        <w:rPr>
          <w:color w:val="000080"/>
          <w:lang w:val="en-US"/>
        </w:rPr>
        <w:t>int</w:t>
      </w:r>
      <w:r w:rsidRPr="00490B17">
        <w:rPr>
          <w:lang w:val="en-US"/>
        </w:rPr>
        <w:t>(</w:t>
      </w:r>
      <w:proofErr w:type="spellStart"/>
      <w:r w:rsidRPr="00490B17">
        <w:rPr>
          <w:lang w:val="en-US"/>
        </w:rPr>
        <w:t>test_data</w:t>
      </w:r>
      <w:proofErr w:type="spellEnd"/>
      <w:r w:rsidRPr="00490B17">
        <w:rPr>
          <w:lang w:val="en-US"/>
        </w:rPr>
        <w:t>[</w:t>
      </w:r>
      <w:r w:rsidRPr="00490B17">
        <w:rPr>
          <w:color w:val="067D17"/>
          <w:lang w:val="en-US"/>
        </w:rPr>
        <w:t>"Age"</w:t>
      </w:r>
      <w:r w:rsidRPr="00490B17">
        <w:rPr>
          <w:lang w:val="en-US"/>
        </w:rPr>
        <w:t>][</w:t>
      </w:r>
      <w:proofErr w:type="spellStart"/>
      <w:r w:rsidRPr="00490B17">
        <w:rPr>
          <w:color w:val="000000"/>
          <w:lang w:val="en-US"/>
        </w:rPr>
        <w:t>i</w:t>
      </w:r>
      <w:proofErr w:type="spellEnd"/>
      <w:r w:rsidRPr="00490B17">
        <w:rPr>
          <w:lang w:val="en-US"/>
        </w:rPr>
        <w:t xml:space="preserve">]) &lt; </w:t>
      </w:r>
      <w:r w:rsidRPr="00490B17">
        <w:rPr>
          <w:color w:val="1750EB"/>
          <w:lang w:val="en-US"/>
        </w:rPr>
        <w:t xml:space="preserve">14 </w:t>
      </w:r>
      <w:r w:rsidRPr="00490B17">
        <w:rPr>
          <w:color w:val="0033B3"/>
          <w:lang w:val="en-US"/>
        </w:rPr>
        <w:t xml:space="preserve">or </w:t>
      </w:r>
      <w:r w:rsidRPr="00490B17">
        <w:rPr>
          <w:color w:val="000080"/>
          <w:lang w:val="en-US"/>
        </w:rPr>
        <w:t>int</w:t>
      </w:r>
      <w:r w:rsidRPr="00490B17">
        <w:rPr>
          <w:lang w:val="en-US"/>
        </w:rPr>
        <w:t>(</w:t>
      </w:r>
      <w:proofErr w:type="spellStart"/>
      <w:r w:rsidRPr="00490B17">
        <w:rPr>
          <w:lang w:val="en-US"/>
        </w:rPr>
        <w:t>test_data</w:t>
      </w:r>
      <w:proofErr w:type="spellEnd"/>
      <w:r w:rsidRPr="00490B17">
        <w:rPr>
          <w:lang w:val="en-US"/>
        </w:rPr>
        <w:t>[</w:t>
      </w:r>
      <w:r w:rsidRPr="00490B17">
        <w:rPr>
          <w:color w:val="067D17"/>
          <w:lang w:val="en-US"/>
        </w:rPr>
        <w:t>"Age"</w:t>
      </w:r>
      <w:r w:rsidRPr="00490B17">
        <w:rPr>
          <w:lang w:val="en-US"/>
        </w:rPr>
        <w:t>][</w:t>
      </w:r>
      <w:proofErr w:type="spellStart"/>
      <w:r w:rsidRPr="00490B17">
        <w:rPr>
          <w:color w:val="000000"/>
          <w:lang w:val="en-US"/>
        </w:rPr>
        <w:t>i</w:t>
      </w:r>
      <w:proofErr w:type="spellEnd"/>
      <w:r w:rsidRPr="00490B17">
        <w:rPr>
          <w:lang w:val="en-US"/>
        </w:rPr>
        <w:t xml:space="preserve">]) &gt; </w:t>
      </w:r>
      <w:r w:rsidRPr="00490B17">
        <w:rPr>
          <w:color w:val="1750EB"/>
          <w:lang w:val="en-US"/>
        </w:rPr>
        <w:t>80</w:t>
      </w:r>
      <w:r w:rsidRPr="00490B17">
        <w:rPr>
          <w:lang w:val="en-US"/>
        </w:rPr>
        <w:t>:</w:t>
      </w:r>
      <w:r w:rsidRPr="00490B17">
        <w:rPr>
          <w:lang w:val="en-US"/>
        </w:rPr>
        <w:br/>
        <w:t xml:space="preserve">            </w:t>
      </w:r>
      <w:r w:rsidRPr="00490B17">
        <w:rPr>
          <w:color w:val="000000"/>
          <w:lang w:val="en-US"/>
        </w:rPr>
        <w:t xml:space="preserve">age </w:t>
      </w:r>
      <w:r w:rsidRPr="00490B17">
        <w:rPr>
          <w:lang w:val="en-US"/>
        </w:rPr>
        <w:t xml:space="preserve">= </w:t>
      </w:r>
      <w:proofErr w:type="spellStart"/>
      <w:r w:rsidRPr="00490B17">
        <w:rPr>
          <w:lang w:val="en-US"/>
        </w:rPr>
        <w:t>find_correct_column_value_by_id</w:t>
      </w:r>
      <w:proofErr w:type="spellEnd"/>
      <w:r w:rsidRPr="00490B17">
        <w:rPr>
          <w:lang w:val="en-US"/>
        </w:rPr>
        <w:t>(</w:t>
      </w:r>
      <w:proofErr w:type="spellStart"/>
      <w:r w:rsidRPr="00490B17">
        <w:rPr>
          <w:color w:val="000000"/>
          <w:lang w:val="en-US"/>
        </w:rPr>
        <w:t>all_data</w:t>
      </w:r>
      <w:proofErr w:type="spellEnd"/>
      <w:r w:rsidRPr="00490B17">
        <w:rPr>
          <w:lang w:val="en-US"/>
        </w:rPr>
        <w:t xml:space="preserve">, </w:t>
      </w:r>
      <w:proofErr w:type="spellStart"/>
      <w:r w:rsidRPr="00490B17">
        <w:rPr>
          <w:lang w:val="en-US"/>
        </w:rPr>
        <w:t>test_data</w:t>
      </w:r>
      <w:proofErr w:type="spellEnd"/>
      <w:r w:rsidRPr="00490B17">
        <w:rPr>
          <w:lang w:val="en-US"/>
        </w:rPr>
        <w:t>[</w:t>
      </w:r>
      <w:r w:rsidRPr="00490B17">
        <w:rPr>
          <w:color w:val="067D17"/>
          <w:lang w:val="en-US"/>
        </w:rPr>
        <w:t>"</w:t>
      </w:r>
      <w:proofErr w:type="spellStart"/>
      <w:r w:rsidRPr="00490B17">
        <w:rPr>
          <w:color w:val="067D17"/>
          <w:lang w:val="en-US"/>
        </w:rPr>
        <w:t>Customer_ID</w:t>
      </w:r>
      <w:proofErr w:type="spellEnd"/>
      <w:r w:rsidRPr="00490B17">
        <w:rPr>
          <w:color w:val="067D17"/>
          <w:lang w:val="en-US"/>
        </w:rPr>
        <w:t>"</w:t>
      </w:r>
      <w:r w:rsidRPr="00490B17">
        <w:rPr>
          <w:lang w:val="en-US"/>
        </w:rPr>
        <w:t>][</w:t>
      </w:r>
      <w:proofErr w:type="spellStart"/>
      <w:r w:rsidRPr="00490B17">
        <w:rPr>
          <w:color w:val="000000"/>
          <w:lang w:val="en-US"/>
        </w:rPr>
        <w:t>i</w:t>
      </w:r>
      <w:proofErr w:type="spellEnd"/>
      <w:r w:rsidRPr="00490B17">
        <w:rPr>
          <w:lang w:val="en-US"/>
        </w:rPr>
        <w:t xml:space="preserve">], </w:t>
      </w:r>
      <w:r w:rsidRPr="00490B17">
        <w:rPr>
          <w:color w:val="067D17"/>
          <w:lang w:val="en-US"/>
        </w:rPr>
        <w:t>"Age"</w:t>
      </w:r>
      <w:r w:rsidRPr="00490B17">
        <w:rPr>
          <w:lang w:val="en-US"/>
        </w:rPr>
        <w:t xml:space="preserve">, </w:t>
      </w:r>
      <w:proofErr w:type="spellStart"/>
      <w:r w:rsidRPr="00490B17">
        <w:rPr>
          <w:lang w:val="en-US"/>
        </w:rPr>
        <w:t>test_data</w:t>
      </w:r>
      <w:proofErr w:type="spellEnd"/>
      <w:r w:rsidRPr="00490B17">
        <w:rPr>
          <w:lang w:val="en-US"/>
        </w:rPr>
        <w:t>[</w:t>
      </w:r>
      <w:r w:rsidRPr="00490B17">
        <w:rPr>
          <w:color w:val="067D17"/>
          <w:lang w:val="en-US"/>
        </w:rPr>
        <w:t>"Age"</w:t>
      </w:r>
      <w:r w:rsidRPr="00490B17">
        <w:rPr>
          <w:lang w:val="en-US"/>
        </w:rPr>
        <w:t>][</w:t>
      </w:r>
      <w:proofErr w:type="spellStart"/>
      <w:r w:rsidRPr="00490B17">
        <w:rPr>
          <w:color w:val="000000"/>
          <w:lang w:val="en-US"/>
        </w:rPr>
        <w:t>i</w:t>
      </w:r>
      <w:proofErr w:type="spellEnd"/>
      <w:r w:rsidRPr="00490B17">
        <w:rPr>
          <w:lang w:val="en-US"/>
        </w:rPr>
        <w:t>])</w:t>
      </w:r>
      <w:r w:rsidRPr="00490B17">
        <w:rPr>
          <w:lang w:val="en-US"/>
        </w:rPr>
        <w:br/>
        <w:t xml:space="preserve">            </w:t>
      </w:r>
      <w:proofErr w:type="spellStart"/>
      <w:r w:rsidRPr="00490B17">
        <w:rPr>
          <w:lang w:val="en-US"/>
        </w:rPr>
        <w:t>test_data</w:t>
      </w:r>
      <w:proofErr w:type="spellEnd"/>
      <w:r w:rsidRPr="00490B17">
        <w:rPr>
          <w:lang w:val="en-US"/>
        </w:rPr>
        <w:t>[</w:t>
      </w:r>
      <w:r w:rsidRPr="00490B17">
        <w:rPr>
          <w:color w:val="067D17"/>
          <w:lang w:val="en-US"/>
        </w:rPr>
        <w:t>"Age"</w:t>
      </w:r>
      <w:r w:rsidRPr="00490B17">
        <w:rPr>
          <w:lang w:val="en-US"/>
        </w:rPr>
        <w:t>][</w:t>
      </w:r>
      <w:proofErr w:type="spellStart"/>
      <w:r w:rsidRPr="00490B17">
        <w:rPr>
          <w:color w:val="000000"/>
          <w:lang w:val="en-US"/>
        </w:rPr>
        <w:t>i</w:t>
      </w:r>
      <w:proofErr w:type="spellEnd"/>
      <w:r w:rsidRPr="00490B17">
        <w:rPr>
          <w:lang w:val="en-US"/>
        </w:rPr>
        <w:t xml:space="preserve">] = </w:t>
      </w:r>
      <w:r w:rsidRPr="00490B17">
        <w:rPr>
          <w:color w:val="000000"/>
          <w:lang w:val="en-US"/>
        </w:rPr>
        <w:t>age</w:t>
      </w:r>
      <w:r w:rsidRPr="00490B17">
        <w:rPr>
          <w:color w:val="000000"/>
          <w:lang w:val="en-US"/>
        </w:rPr>
        <w:br/>
        <w:t xml:space="preserve">    </w:t>
      </w:r>
      <w:r w:rsidRPr="00490B17">
        <w:rPr>
          <w:color w:val="000000"/>
          <w:lang w:val="en-US"/>
        </w:rPr>
        <w:br/>
      </w:r>
      <w:r w:rsidRPr="00490B17">
        <w:rPr>
          <w:color w:val="000000"/>
          <w:lang w:val="en-US"/>
        </w:rPr>
        <w:lastRenderedPageBreak/>
        <w:t xml:space="preserve">    </w:t>
      </w:r>
      <w:r w:rsidRPr="00490B17">
        <w:rPr>
          <w:color w:val="0033B3"/>
          <w:lang w:val="en-US"/>
        </w:rPr>
        <w:t xml:space="preserve">return </w:t>
      </w:r>
      <w:proofErr w:type="spellStart"/>
      <w:r w:rsidRPr="00490B17">
        <w:rPr>
          <w:lang w:val="en-US"/>
        </w:rPr>
        <w:t>train_data</w:t>
      </w:r>
      <w:proofErr w:type="spellEnd"/>
      <w:r w:rsidRPr="00490B17">
        <w:rPr>
          <w:lang w:val="en-US"/>
        </w:rPr>
        <w:t xml:space="preserve">, </w:t>
      </w:r>
      <w:proofErr w:type="spellStart"/>
      <w:r w:rsidRPr="00490B17">
        <w:rPr>
          <w:lang w:val="en-US"/>
        </w:rPr>
        <w:t>test_data</w:t>
      </w:r>
      <w:proofErr w:type="spellEnd"/>
      <w:r w:rsidRPr="00490B17">
        <w:rPr>
          <w:lang w:val="en-US"/>
        </w:rPr>
        <w:br/>
      </w:r>
      <w:r w:rsidRPr="00490B17">
        <w:rPr>
          <w:i/>
          <w:iCs/>
          <w:color w:val="8C8C8C"/>
          <w:lang w:val="en-US"/>
        </w:rPr>
        <w:t>#%%</w:t>
      </w:r>
      <w:r w:rsidRPr="00490B17">
        <w:rPr>
          <w:i/>
          <w:iCs/>
          <w:color w:val="8C8C8C"/>
          <w:lang w:val="en-US"/>
        </w:rPr>
        <w:br/>
      </w:r>
      <w:proofErr w:type="spellStart"/>
      <w:r w:rsidRPr="00490B17">
        <w:rPr>
          <w:lang w:val="en-US"/>
        </w:rPr>
        <w:t>train_data</w:t>
      </w:r>
      <w:proofErr w:type="spellEnd"/>
      <w:r w:rsidRPr="00490B17">
        <w:rPr>
          <w:lang w:val="en-US"/>
        </w:rPr>
        <w:t xml:space="preserve">, </w:t>
      </w:r>
      <w:proofErr w:type="spellStart"/>
      <w:r w:rsidRPr="00490B17">
        <w:rPr>
          <w:lang w:val="en-US"/>
        </w:rPr>
        <w:t>test_data</w:t>
      </w:r>
      <w:proofErr w:type="spellEnd"/>
      <w:r w:rsidRPr="00490B17">
        <w:rPr>
          <w:lang w:val="en-US"/>
        </w:rPr>
        <w:t xml:space="preserve"> = </w:t>
      </w:r>
      <w:proofErr w:type="spellStart"/>
      <w:r w:rsidRPr="00490B17">
        <w:rPr>
          <w:lang w:val="en-US"/>
        </w:rPr>
        <w:t>correct_ages</w:t>
      </w:r>
      <w:proofErr w:type="spellEnd"/>
      <w:r w:rsidRPr="00490B17">
        <w:rPr>
          <w:lang w:val="en-US"/>
        </w:rPr>
        <w:t>(</w:t>
      </w:r>
      <w:proofErr w:type="spellStart"/>
      <w:r w:rsidRPr="00490B17">
        <w:rPr>
          <w:lang w:val="en-US"/>
        </w:rPr>
        <w:t>train_data</w:t>
      </w:r>
      <w:proofErr w:type="spellEnd"/>
      <w:r w:rsidRPr="00490B17">
        <w:rPr>
          <w:lang w:val="en-US"/>
        </w:rPr>
        <w:t xml:space="preserve">, </w:t>
      </w:r>
      <w:proofErr w:type="spellStart"/>
      <w:r w:rsidRPr="00490B17">
        <w:rPr>
          <w:lang w:val="en-US"/>
        </w:rPr>
        <w:t>test_data</w:t>
      </w:r>
      <w:proofErr w:type="spellEnd"/>
      <w:r w:rsidRPr="00490B17">
        <w:rPr>
          <w:lang w:val="en-US"/>
        </w:rPr>
        <w:t>)</w:t>
      </w:r>
    </w:p>
    <w:p w14:paraId="6BFC7404" w14:textId="77777777" w:rsidR="000C2C81" w:rsidRDefault="000C2C81" w:rsidP="000C2C81">
      <w:pPr>
        <w:spacing w:line="360" w:lineRule="auto"/>
        <w:ind w:firstLine="0"/>
        <w:rPr>
          <w:lang w:val="en-US"/>
        </w:rPr>
      </w:pPr>
    </w:p>
    <w:p w14:paraId="163A70F3" w14:textId="28D77050" w:rsidR="006F1F12" w:rsidRPr="000C2C81" w:rsidRDefault="006F1F12" w:rsidP="000C2C81">
      <w:pPr>
        <w:spacing w:line="360" w:lineRule="auto"/>
        <w:ind w:firstLine="0"/>
        <w:rPr>
          <w:b/>
          <w:bCs/>
          <w:lang w:val="en-US"/>
        </w:rPr>
      </w:pPr>
      <w:r w:rsidRPr="000C2C81">
        <w:rPr>
          <w:b/>
          <w:bCs/>
          <w:lang w:val="en-US"/>
        </w:rPr>
        <w:t xml:space="preserve">2. </w:t>
      </w:r>
      <w:r w:rsidRPr="000C2C81">
        <w:rPr>
          <w:b/>
          <w:bCs/>
        </w:rPr>
        <w:t>Кодирование</w:t>
      </w:r>
      <w:r w:rsidRPr="000C2C81">
        <w:rPr>
          <w:b/>
          <w:bCs/>
          <w:lang w:val="en-US"/>
        </w:rPr>
        <w:t xml:space="preserve"> </w:t>
      </w:r>
      <w:r w:rsidRPr="000C2C81">
        <w:rPr>
          <w:b/>
          <w:bCs/>
        </w:rPr>
        <w:t>взятых</w:t>
      </w:r>
      <w:r w:rsidRPr="000C2C81">
        <w:rPr>
          <w:b/>
          <w:bCs/>
          <w:lang w:val="en-US"/>
        </w:rPr>
        <w:t xml:space="preserve"> </w:t>
      </w:r>
      <w:r w:rsidRPr="000C2C81">
        <w:rPr>
          <w:b/>
          <w:bCs/>
        </w:rPr>
        <w:t>ранее</w:t>
      </w:r>
      <w:r w:rsidRPr="000C2C81">
        <w:rPr>
          <w:b/>
          <w:bCs/>
          <w:lang w:val="en-US"/>
        </w:rPr>
        <w:t xml:space="preserve"> </w:t>
      </w:r>
      <w:r w:rsidRPr="000C2C81">
        <w:rPr>
          <w:b/>
          <w:bCs/>
        </w:rPr>
        <w:t>займов</w:t>
      </w:r>
      <w:r w:rsidRPr="000C2C81">
        <w:rPr>
          <w:b/>
          <w:bCs/>
          <w:lang w:val="en-US"/>
        </w:rPr>
        <w:t>:</w:t>
      </w:r>
    </w:p>
    <w:p w14:paraId="7C7F0908" w14:textId="77777777" w:rsidR="006F1F12" w:rsidRPr="006F1F12" w:rsidRDefault="006F1F12" w:rsidP="000C2C81">
      <w:pPr>
        <w:pStyle w:val="HTMLPreformatted"/>
        <w:spacing w:line="360" w:lineRule="auto"/>
        <w:ind w:firstLine="0"/>
        <w:jc w:val="left"/>
        <w:rPr>
          <w:lang w:val="en-US"/>
        </w:rPr>
      </w:pPr>
      <w:r w:rsidRPr="006F1F12">
        <w:rPr>
          <w:color w:val="0033B3"/>
          <w:lang w:val="en-US"/>
        </w:rPr>
        <w:t xml:space="preserve">def </w:t>
      </w:r>
      <w:proofErr w:type="spellStart"/>
      <w:r w:rsidRPr="006F1F12">
        <w:rPr>
          <w:color w:val="00627A"/>
          <w:lang w:val="en-US"/>
        </w:rPr>
        <w:t>extract_loan_info</w:t>
      </w:r>
      <w:proofErr w:type="spellEnd"/>
      <w:r w:rsidRPr="006F1F12">
        <w:rPr>
          <w:lang w:val="en-US"/>
        </w:rPr>
        <w:t>(row):</w:t>
      </w:r>
      <w:r w:rsidRPr="006F1F12">
        <w:rPr>
          <w:lang w:val="en-US"/>
        </w:rPr>
        <w:br/>
        <w:t xml:space="preserve">    </w:t>
      </w:r>
      <w:r w:rsidRPr="006F1F12">
        <w:rPr>
          <w:color w:val="0033B3"/>
          <w:lang w:val="en-US"/>
        </w:rPr>
        <w:t xml:space="preserve">if </w:t>
      </w:r>
      <w:proofErr w:type="spellStart"/>
      <w:r w:rsidRPr="006F1F12">
        <w:rPr>
          <w:lang w:val="en-US"/>
        </w:rPr>
        <w:t>pd.isna</w:t>
      </w:r>
      <w:proofErr w:type="spellEnd"/>
      <w:r w:rsidRPr="006F1F12">
        <w:rPr>
          <w:lang w:val="en-US"/>
        </w:rPr>
        <w:t>(row[</w:t>
      </w:r>
      <w:r w:rsidRPr="006F1F12">
        <w:rPr>
          <w:color w:val="067D17"/>
          <w:lang w:val="en-US"/>
        </w:rPr>
        <w:t>"</w:t>
      </w:r>
      <w:proofErr w:type="spellStart"/>
      <w:r w:rsidRPr="006F1F12">
        <w:rPr>
          <w:color w:val="067D17"/>
          <w:lang w:val="en-US"/>
        </w:rPr>
        <w:t>Type_of_Loan</w:t>
      </w:r>
      <w:proofErr w:type="spellEnd"/>
      <w:r w:rsidRPr="006F1F12">
        <w:rPr>
          <w:color w:val="067D17"/>
          <w:lang w:val="en-US"/>
        </w:rPr>
        <w:t>"</w:t>
      </w:r>
      <w:r w:rsidRPr="006F1F12">
        <w:rPr>
          <w:lang w:val="en-US"/>
        </w:rPr>
        <w:t>]):</w:t>
      </w:r>
      <w:r w:rsidRPr="006F1F12">
        <w:rPr>
          <w:lang w:val="en-US"/>
        </w:rPr>
        <w:br/>
        <w:t xml:space="preserve">        </w:t>
      </w:r>
      <w:r w:rsidRPr="006F1F12">
        <w:rPr>
          <w:color w:val="0033B3"/>
          <w:lang w:val="en-US"/>
        </w:rPr>
        <w:t xml:space="preserve">return </w:t>
      </w:r>
      <w:proofErr w:type="spellStart"/>
      <w:r w:rsidRPr="006F1F12">
        <w:rPr>
          <w:lang w:val="en-US"/>
        </w:rPr>
        <w:t>np.nan</w:t>
      </w:r>
      <w:proofErr w:type="spellEnd"/>
      <w:r w:rsidRPr="006F1F12">
        <w:rPr>
          <w:lang w:val="en-US"/>
        </w:rPr>
        <w:br/>
        <w:t xml:space="preserve">    </w:t>
      </w:r>
      <w:r w:rsidRPr="006F1F12">
        <w:rPr>
          <w:color w:val="0033B3"/>
          <w:lang w:val="en-US"/>
        </w:rPr>
        <w:t>else</w:t>
      </w:r>
      <w:r w:rsidRPr="006F1F12">
        <w:rPr>
          <w:lang w:val="en-US"/>
        </w:rPr>
        <w:t>:</w:t>
      </w:r>
      <w:r w:rsidRPr="006F1F12">
        <w:rPr>
          <w:lang w:val="en-US"/>
        </w:rPr>
        <w:br/>
        <w:t xml:space="preserve">        </w:t>
      </w:r>
      <w:r w:rsidRPr="006F1F12">
        <w:rPr>
          <w:color w:val="000000"/>
          <w:lang w:val="en-US"/>
        </w:rPr>
        <w:t xml:space="preserve">answer </w:t>
      </w:r>
      <w:r w:rsidRPr="006F1F12">
        <w:rPr>
          <w:lang w:val="en-US"/>
        </w:rPr>
        <w:t>= {}</w:t>
      </w:r>
      <w:r w:rsidRPr="006F1F12">
        <w:rPr>
          <w:lang w:val="en-US"/>
        </w:rPr>
        <w:br/>
        <w:t xml:space="preserve">        </w:t>
      </w:r>
      <w:proofErr w:type="spellStart"/>
      <w:r w:rsidRPr="006F1F12">
        <w:rPr>
          <w:color w:val="000000"/>
          <w:lang w:val="en-US"/>
        </w:rPr>
        <w:t>all_person_loans</w:t>
      </w:r>
      <w:proofErr w:type="spellEnd"/>
      <w:r w:rsidRPr="006F1F12">
        <w:rPr>
          <w:color w:val="000000"/>
          <w:lang w:val="en-US"/>
        </w:rPr>
        <w:t xml:space="preserve"> </w:t>
      </w:r>
      <w:r w:rsidRPr="006F1F12">
        <w:rPr>
          <w:lang w:val="en-US"/>
        </w:rPr>
        <w:t>= np.array(re.findall(</w:t>
      </w:r>
      <w:r w:rsidRPr="006F1F12">
        <w:rPr>
          <w:color w:val="067D17"/>
          <w:lang w:val="en-US"/>
        </w:rPr>
        <w:t>r'</w:t>
      </w:r>
      <w:r w:rsidRPr="006F1F12">
        <w:rPr>
          <w:color w:val="067D17"/>
          <w:shd w:val="clear" w:color="auto" w:fill="EDFCED"/>
          <w:lang w:val="en-US"/>
        </w:rPr>
        <w:t>[A-Z][a-z]+[-\s]?[A-Z]*[a-z]*\s[L]*[A-Za-z]*</w:t>
      </w:r>
      <w:r w:rsidRPr="006F1F12">
        <w:rPr>
          <w:color w:val="067D17"/>
          <w:lang w:val="en-US"/>
        </w:rPr>
        <w:t>'</w:t>
      </w:r>
      <w:r w:rsidRPr="006F1F12">
        <w:rPr>
          <w:lang w:val="en-US"/>
        </w:rPr>
        <w:t>, row[</w:t>
      </w:r>
      <w:r w:rsidRPr="006F1F12">
        <w:rPr>
          <w:color w:val="067D17"/>
          <w:lang w:val="en-US"/>
        </w:rPr>
        <w:t>"</w:t>
      </w:r>
      <w:proofErr w:type="spellStart"/>
      <w:r w:rsidRPr="006F1F12">
        <w:rPr>
          <w:color w:val="067D17"/>
          <w:lang w:val="en-US"/>
        </w:rPr>
        <w:t>Type_of_Loan</w:t>
      </w:r>
      <w:proofErr w:type="spellEnd"/>
      <w:r w:rsidRPr="006F1F12">
        <w:rPr>
          <w:color w:val="067D17"/>
          <w:lang w:val="en-US"/>
        </w:rPr>
        <w:t>"</w:t>
      </w:r>
      <w:r w:rsidRPr="006F1F12">
        <w:rPr>
          <w:lang w:val="en-US"/>
        </w:rPr>
        <w:t>]))</w:t>
      </w:r>
      <w:r w:rsidRPr="006F1F12">
        <w:rPr>
          <w:lang w:val="en-US"/>
        </w:rPr>
        <w:br/>
        <w:t xml:space="preserve">        </w:t>
      </w:r>
      <w:r w:rsidRPr="006F1F12">
        <w:rPr>
          <w:color w:val="0033B3"/>
          <w:lang w:val="en-US"/>
        </w:rPr>
        <w:t xml:space="preserve">for </w:t>
      </w:r>
      <w:r w:rsidRPr="006F1F12">
        <w:rPr>
          <w:lang w:val="en-US"/>
        </w:rPr>
        <w:t xml:space="preserve">loan </w:t>
      </w:r>
      <w:r w:rsidRPr="006F1F12">
        <w:rPr>
          <w:color w:val="0033B3"/>
          <w:lang w:val="en-US"/>
        </w:rPr>
        <w:t xml:space="preserve">in </w:t>
      </w:r>
      <w:proofErr w:type="spellStart"/>
      <w:r w:rsidRPr="006F1F12">
        <w:rPr>
          <w:color w:val="000000"/>
          <w:lang w:val="en-US"/>
        </w:rPr>
        <w:t>all_person_loans</w:t>
      </w:r>
      <w:proofErr w:type="spellEnd"/>
      <w:r w:rsidRPr="006F1F12">
        <w:rPr>
          <w:lang w:val="en-US"/>
        </w:rPr>
        <w:t>:</w:t>
      </w:r>
      <w:r w:rsidRPr="006F1F12">
        <w:rPr>
          <w:lang w:val="en-US"/>
        </w:rPr>
        <w:br/>
        <w:t xml:space="preserve">            </w:t>
      </w:r>
      <w:r w:rsidRPr="006F1F12">
        <w:rPr>
          <w:color w:val="0033B3"/>
          <w:lang w:val="en-US"/>
        </w:rPr>
        <w:t xml:space="preserve">if </w:t>
      </w:r>
      <w:r w:rsidRPr="006F1F12">
        <w:rPr>
          <w:color w:val="000000"/>
          <w:lang w:val="en-US"/>
        </w:rPr>
        <w:t xml:space="preserve">loan </w:t>
      </w:r>
      <w:r w:rsidRPr="006F1F12">
        <w:rPr>
          <w:color w:val="0033B3"/>
          <w:lang w:val="en-US"/>
        </w:rPr>
        <w:t xml:space="preserve">not in </w:t>
      </w:r>
      <w:r w:rsidRPr="006F1F12">
        <w:rPr>
          <w:color w:val="000000"/>
          <w:lang w:val="en-US"/>
        </w:rPr>
        <w:t>answer</w:t>
      </w:r>
      <w:r w:rsidRPr="006F1F12">
        <w:rPr>
          <w:lang w:val="en-US"/>
        </w:rPr>
        <w:t>:</w:t>
      </w:r>
      <w:r w:rsidRPr="006F1F12">
        <w:rPr>
          <w:lang w:val="en-US"/>
        </w:rPr>
        <w:br/>
        <w:t xml:space="preserve">                </w:t>
      </w:r>
      <w:r w:rsidRPr="006F1F12">
        <w:rPr>
          <w:color w:val="000000"/>
          <w:lang w:val="en-US"/>
        </w:rPr>
        <w:t>answer</w:t>
      </w:r>
      <w:r w:rsidRPr="006F1F12">
        <w:rPr>
          <w:lang w:val="en-US"/>
        </w:rPr>
        <w:t>[</w:t>
      </w:r>
      <w:r w:rsidRPr="006F1F12">
        <w:rPr>
          <w:color w:val="000000"/>
          <w:lang w:val="en-US"/>
        </w:rPr>
        <w:t>loan</w:t>
      </w:r>
      <w:r w:rsidRPr="006F1F12">
        <w:rPr>
          <w:lang w:val="en-US"/>
        </w:rPr>
        <w:t xml:space="preserve">] = </w:t>
      </w:r>
      <w:r w:rsidRPr="006F1F12">
        <w:rPr>
          <w:color w:val="1750EB"/>
          <w:lang w:val="en-US"/>
        </w:rPr>
        <w:t>1</w:t>
      </w:r>
      <w:r w:rsidRPr="006F1F12">
        <w:rPr>
          <w:color w:val="1750EB"/>
          <w:lang w:val="en-US"/>
        </w:rPr>
        <w:br/>
        <w:t xml:space="preserve">            </w:t>
      </w:r>
      <w:r w:rsidRPr="006F1F12">
        <w:rPr>
          <w:color w:val="0033B3"/>
          <w:lang w:val="en-US"/>
        </w:rPr>
        <w:t>else</w:t>
      </w:r>
      <w:r w:rsidRPr="006F1F12">
        <w:rPr>
          <w:lang w:val="en-US"/>
        </w:rPr>
        <w:t>:</w:t>
      </w:r>
      <w:r w:rsidRPr="006F1F12">
        <w:rPr>
          <w:lang w:val="en-US"/>
        </w:rPr>
        <w:br/>
        <w:t xml:space="preserve">                </w:t>
      </w:r>
      <w:r w:rsidRPr="006F1F12">
        <w:rPr>
          <w:color w:val="000000"/>
          <w:lang w:val="en-US"/>
        </w:rPr>
        <w:t>answer</w:t>
      </w:r>
      <w:r w:rsidRPr="006F1F12">
        <w:rPr>
          <w:lang w:val="en-US"/>
        </w:rPr>
        <w:t>[</w:t>
      </w:r>
      <w:r w:rsidRPr="006F1F12">
        <w:rPr>
          <w:color w:val="000000"/>
          <w:lang w:val="en-US"/>
        </w:rPr>
        <w:t>loan</w:t>
      </w:r>
      <w:r w:rsidRPr="006F1F12">
        <w:rPr>
          <w:lang w:val="en-US"/>
        </w:rPr>
        <w:t xml:space="preserve">] += </w:t>
      </w:r>
      <w:r w:rsidRPr="006F1F12">
        <w:rPr>
          <w:color w:val="1750EB"/>
          <w:lang w:val="en-US"/>
        </w:rPr>
        <w:t>1</w:t>
      </w:r>
      <w:r w:rsidRPr="006F1F12">
        <w:rPr>
          <w:color w:val="1750EB"/>
          <w:lang w:val="en-US"/>
        </w:rPr>
        <w:br/>
        <w:t xml:space="preserve">        </w:t>
      </w:r>
      <w:r w:rsidRPr="006F1F12">
        <w:rPr>
          <w:color w:val="0033B3"/>
          <w:lang w:val="en-US"/>
        </w:rPr>
        <w:t xml:space="preserve">return </w:t>
      </w:r>
      <w:r w:rsidRPr="006F1F12">
        <w:rPr>
          <w:color w:val="000000"/>
          <w:lang w:val="en-US"/>
        </w:rPr>
        <w:t>answer</w:t>
      </w:r>
      <w:r w:rsidRPr="006F1F12">
        <w:rPr>
          <w:color w:val="000000"/>
          <w:lang w:val="en-US"/>
        </w:rPr>
        <w:br/>
      </w:r>
      <w:r w:rsidRPr="006F1F12">
        <w:rPr>
          <w:color w:val="000000"/>
          <w:lang w:val="en-US"/>
        </w:rPr>
        <w:br/>
      </w:r>
      <w:r w:rsidRPr="006F1F12">
        <w:rPr>
          <w:color w:val="000000"/>
          <w:lang w:val="en-US"/>
        </w:rPr>
        <w:br/>
      </w:r>
      <w:r w:rsidRPr="006F1F12">
        <w:rPr>
          <w:color w:val="0033B3"/>
          <w:lang w:val="en-US"/>
        </w:rPr>
        <w:t xml:space="preserve">def </w:t>
      </w:r>
      <w:proofErr w:type="spellStart"/>
      <w:r w:rsidRPr="006F1F12">
        <w:rPr>
          <w:color w:val="00627A"/>
          <w:lang w:val="en-US"/>
        </w:rPr>
        <w:t>process_loan_data</w:t>
      </w:r>
      <w:proofErr w:type="spellEnd"/>
      <w:r w:rsidRPr="006F1F12">
        <w:rPr>
          <w:lang w:val="en-US"/>
        </w:rPr>
        <w:t>(data):</w:t>
      </w:r>
      <w:r w:rsidRPr="006F1F12">
        <w:rPr>
          <w:lang w:val="en-US"/>
        </w:rPr>
        <w:br/>
        <w:t xml:space="preserve">    data[</w:t>
      </w:r>
      <w:r w:rsidRPr="006F1F12">
        <w:rPr>
          <w:color w:val="067D17"/>
          <w:lang w:val="en-US"/>
        </w:rPr>
        <w:t>"</w:t>
      </w:r>
      <w:proofErr w:type="spellStart"/>
      <w:r w:rsidRPr="006F1F12">
        <w:rPr>
          <w:color w:val="067D17"/>
          <w:lang w:val="en-US"/>
        </w:rPr>
        <w:t>Taken_Loans</w:t>
      </w:r>
      <w:proofErr w:type="spellEnd"/>
      <w:r w:rsidRPr="006F1F12">
        <w:rPr>
          <w:color w:val="067D17"/>
          <w:lang w:val="en-US"/>
        </w:rPr>
        <w:t>"</w:t>
      </w:r>
      <w:r w:rsidRPr="006F1F12">
        <w:rPr>
          <w:lang w:val="en-US"/>
        </w:rPr>
        <w:t xml:space="preserve">] = </w:t>
      </w:r>
      <w:proofErr w:type="spellStart"/>
      <w:r w:rsidRPr="006F1F12">
        <w:rPr>
          <w:lang w:val="en-US"/>
        </w:rPr>
        <w:t>data.apply</w:t>
      </w:r>
      <w:proofErr w:type="spellEnd"/>
      <w:r w:rsidRPr="006F1F12">
        <w:rPr>
          <w:lang w:val="en-US"/>
        </w:rPr>
        <w:t>(</w:t>
      </w:r>
      <w:proofErr w:type="spellStart"/>
      <w:r w:rsidRPr="006F1F12">
        <w:rPr>
          <w:lang w:val="en-US"/>
        </w:rPr>
        <w:t>extract_loan_info</w:t>
      </w:r>
      <w:proofErr w:type="spellEnd"/>
      <w:r w:rsidRPr="006F1F12">
        <w:rPr>
          <w:lang w:val="en-US"/>
        </w:rPr>
        <w:t xml:space="preserve">, </w:t>
      </w:r>
      <w:r w:rsidRPr="006F1F12">
        <w:rPr>
          <w:color w:val="660099"/>
          <w:lang w:val="en-US"/>
        </w:rPr>
        <w:t>axis</w:t>
      </w:r>
      <w:r w:rsidRPr="006F1F12">
        <w:rPr>
          <w:lang w:val="en-US"/>
        </w:rPr>
        <w:t>=</w:t>
      </w:r>
      <w:r w:rsidRPr="006F1F12">
        <w:rPr>
          <w:color w:val="1750EB"/>
          <w:lang w:val="en-US"/>
        </w:rPr>
        <w:t>1</w:t>
      </w:r>
      <w:r w:rsidRPr="006F1F12">
        <w:rPr>
          <w:lang w:val="en-US"/>
        </w:rPr>
        <w:t>)</w:t>
      </w:r>
      <w:r w:rsidRPr="006F1F12">
        <w:rPr>
          <w:lang w:val="en-US"/>
        </w:rPr>
        <w:br/>
        <w:t xml:space="preserve">    </w:t>
      </w:r>
      <w:r w:rsidRPr="006F1F12">
        <w:rPr>
          <w:color w:val="0033B3"/>
          <w:lang w:val="en-US"/>
        </w:rPr>
        <w:t xml:space="preserve">return </w:t>
      </w:r>
      <w:r w:rsidRPr="006F1F12">
        <w:rPr>
          <w:lang w:val="en-US"/>
        </w:rPr>
        <w:t>data</w:t>
      </w:r>
      <w:r w:rsidRPr="006F1F12">
        <w:rPr>
          <w:lang w:val="en-US"/>
        </w:rPr>
        <w:br/>
      </w:r>
      <w:r w:rsidRPr="006F1F12">
        <w:rPr>
          <w:lang w:val="en-US"/>
        </w:rPr>
        <w:br/>
      </w:r>
      <w:r w:rsidRPr="006F1F12">
        <w:rPr>
          <w:lang w:val="en-US"/>
        </w:rPr>
        <w:br/>
      </w:r>
      <w:proofErr w:type="spellStart"/>
      <w:r w:rsidRPr="006F1F12">
        <w:rPr>
          <w:lang w:val="en-US"/>
        </w:rPr>
        <w:t>train_data</w:t>
      </w:r>
      <w:proofErr w:type="spellEnd"/>
      <w:r w:rsidRPr="006F1F12">
        <w:rPr>
          <w:lang w:val="en-US"/>
        </w:rPr>
        <w:t xml:space="preserve"> = </w:t>
      </w:r>
      <w:proofErr w:type="spellStart"/>
      <w:r w:rsidRPr="006F1F12">
        <w:rPr>
          <w:lang w:val="en-US"/>
        </w:rPr>
        <w:t>process_loan_data</w:t>
      </w:r>
      <w:proofErr w:type="spellEnd"/>
      <w:r w:rsidRPr="006F1F12">
        <w:rPr>
          <w:lang w:val="en-US"/>
        </w:rPr>
        <w:t>(</w:t>
      </w:r>
      <w:proofErr w:type="spellStart"/>
      <w:r w:rsidRPr="006F1F12">
        <w:rPr>
          <w:lang w:val="en-US"/>
        </w:rPr>
        <w:t>train_data</w:t>
      </w:r>
      <w:proofErr w:type="spellEnd"/>
      <w:r w:rsidRPr="006F1F12">
        <w:rPr>
          <w:lang w:val="en-US"/>
        </w:rPr>
        <w:t>)</w:t>
      </w:r>
      <w:r w:rsidRPr="006F1F12">
        <w:rPr>
          <w:lang w:val="en-US"/>
        </w:rPr>
        <w:br/>
      </w:r>
      <w:proofErr w:type="spellStart"/>
      <w:r w:rsidRPr="006F1F12">
        <w:rPr>
          <w:lang w:val="en-US"/>
        </w:rPr>
        <w:t>test_data</w:t>
      </w:r>
      <w:proofErr w:type="spellEnd"/>
      <w:r w:rsidRPr="006F1F12">
        <w:rPr>
          <w:lang w:val="en-US"/>
        </w:rPr>
        <w:t xml:space="preserve"> = </w:t>
      </w:r>
      <w:proofErr w:type="spellStart"/>
      <w:r w:rsidRPr="006F1F12">
        <w:rPr>
          <w:lang w:val="en-US"/>
        </w:rPr>
        <w:t>process_loan_data</w:t>
      </w:r>
      <w:proofErr w:type="spellEnd"/>
      <w:r w:rsidRPr="006F1F12">
        <w:rPr>
          <w:lang w:val="en-US"/>
        </w:rPr>
        <w:t>(</w:t>
      </w:r>
      <w:proofErr w:type="spellStart"/>
      <w:r w:rsidRPr="006F1F12">
        <w:rPr>
          <w:lang w:val="en-US"/>
        </w:rPr>
        <w:t>test_data</w:t>
      </w:r>
      <w:proofErr w:type="spellEnd"/>
      <w:r w:rsidRPr="006F1F12">
        <w:rPr>
          <w:lang w:val="en-US"/>
        </w:rPr>
        <w:t>)</w:t>
      </w:r>
      <w:r w:rsidRPr="006F1F12">
        <w:rPr>
          <w:lang w:val="en-US"/>
        </w:rPr>
        <w:br/>
      </w:r>
      <w:r w:rsidRPr="006F1F12">
        <w:rPr>
          <w:lang w:val="en-US"/>
        </w:rPr>
        <w:br/>
      </w:r>
      <w:proofErr w:type="spellStart"/>
      <w:r w:rsidRPr="006F1F12">
        <w:rPr>
          <w:lang w:val="en-US"/>
        </w:rPr>
        <w:t>additional_columns</w:t>
      </w:r>
      <w:proofErr w:type="spellEnd"/>
      <w:r w:rsidRPr="006F1F12">
        <w:rPr>
          <w:lang w:val="en-US"/>
        </w:rPr>
        <w:t xml:space="preserve"> : </w:t>
      </w:r>
      <w:proofErr w:type="spellStart"/>
      <w:r w:rsidRPr="006F1F12">
        <w:rPr>
          <w:color w:val="000000"/>
          <w:lang w:val="en-US"/>
        </w:rPr>
        <w:t>pd.DataFrame</w:t>
      </w:r>
      <w:proofErr w:type="spellEnd"/>
      <w:r w:rsidRPr="006F1F12">
        <w:rPr>
          <w:color w:val="000000"/>
          <w:lang w:val="en-US"/>
        </w:rPr>
        <w:t xml:space="preserve"> </w:t>
      </w:r>
      <w:r w:rsidRPr="006F1F12">
        <w:rPr>
          <w:lang w:val="en-US"/>
        </w:rPr>
        <w:t xml:space="preserve">= </w:t>
      </w:r>
      <w:proofErr w:type="spellStart"/>
      <w:r w:rsidRPr="006F1F12">
        <w:rPr>
          <w:lang w:val="en-US"/>
        </w:rPr>
        <w:t>train_data</w:t>
      </w:r>
      <w:proofErr w:type="spellEnd"/>
      <w:r w:rsidRPr="006F1F12">
        <w:rPr>
          <w:lang w:val="en-US"/>
        </w:rPr>
        <w:t>[</w:t>
      </w:r>
      <w:r w:rsidRPr="006F1F12">
        <w:rPr>
          <w:color w:val="067D17"/>
          <w:lang w:val="en-US"/>
        </w:rPr>
        <w:t>"</w:t>
      </w:r>
      <w:proofErr w:type="spellStart"/>
      <w:r w:rsidRPr="006F1F12">
        <w:rPr>
          <w:color w:val="067D17"/>
          <w:lang w:val="en-US"/>
        </w:rPr>
        <w:t>Taken_Loans</w:t>
      </w:r>
      <w:proofErr w:type="spellEnd"/>
      <w:r w:rsidRPr="006F1F12">
        <w:rPr>
          <w:color w:val="067D17"/>
          <w:lang w:val="en-US"/>
        </w:rPr>
        <w:t>"</w:t>
      </w:r>
      <w:r w:rsidRPr="006F1F12">
        <w:rPr>
          <w:lang w:val="en-US"/>
        </w:rPr>
        <w:t>].apply(</w:t>
      </w:r>
      <w:proofErr w:type="spellStart"/>
      <w:r w:rsidRPr="006F1F12">
        <w:rPr>
          <w:lang w:val="en-US"/>
        </w:rPr>
        <w:t>pd.Series</w:t>
      </w:r>
      <w:proofErr w:type="spellEnd"/>
      <w:r w:rsidRPr="006F1F12">
        <w:rPr>
          <w:lang w:val="en-US"/>
        </w:rPr>
        <w:t>).</w:t>
      </w:r>
      <w:proofErr w:type="spellStart"/>
      <w:r w:rsidRPr="006F1F12">
        <w:rPr>
          <w:lang w:val="en-US"/>
        </w:rPr>
        <w:t>fillna</w:t>
      </w:r>
      <w:proofErr w:type="spellEnd"/>
      <w:r w:rsidRPr="006F1F12">
        <w:rPr>
          <w:lang w:val="en-US"/>
        </w:rPr>
        <w:t>(</w:t>
      </w:r>
      <w:r w:rsidRPr="006F1F12">
        <w:rPr>
          <w:color w:val="1750EB"/>
          <w:lang w:val="en-US"/>
        </w:rPr>
        <w:t>0</w:t>
      </w:r>
      <w:r w:rsidRPr="006F1F12">
        <w:rPr>
          <w:lang w:val="en-US"/>
        </w:rPr>
        <w:t>).</w:t>
      </w:r>
      <w:proofErr w:type="spellStart"/>
      <w:r w:rsidRPr="006F1F12">
        <w:rPr>
          <w:lang w:val="en-US"/>
        </w:rPr>
        <w:t>astype</w:t>
      </w:r>
      <w:proofErr w:type="spellEnd"/>
      <w:r w:rsidRPr="006F1F12">
        <w:rPr>
          <w:lang w:val="en-US"/>
        </w:rPr>
        <w:t>(</w:t>
      </w:r>
      <w:r w:rsidRPr="006F1F12">
        <w:rPr>
          <w:color w:val="000080"/>
          <w:lang w:val="en-US"/>
        </w:rPr>
        <w:t>int</w:t>
      </w:r>
      <w:r w:rsidRPr="006F1F12">
        <w:rPr>
          <w:lang w:val="en-US"/>
        </w:rPr>
        <w:t>)</w:t>
      </w:r>
      <w:r w:rsidRPr="006F1F12">
        <w:rPr>
          <w:lang w:val="en-US"/>
        </w:rPr>
        <w:br/>
      </w:r>
      <w:r w:rsidRPr="006F1F12">
        <w:rPr>
          <w:color w:val="000080"/>
          <w:lang w:val="en-US"/>
        </w:rPr>
        <w:t>print</w:t>
      </w:r>
      <w:r w:rsidRPr="006F1F12">
        <w:rPr>
          <w:lang w:val="en-US"/>
        </w:rPr>
        <w:t>(</w:t>
      </w:r>
      <w:r w:rsidRPr="006F1F12">
        <w:rPr>
          <w:color w:val="000080"/>
          <w:lang w:val="en-US"/>
        </w:rPr>
        <w:t>list</w:t>
      </w:r>
      <w:r w:rsidRPr="006F1F12">
        <w:rPr>
          <w:lang w:val="en-US"/>
        </w:rPr>
        <w:t>(</w:t>
      </w:r>
      <w:proofErr w:type="spellStart"/>
      <w:r w:rsidRPr="006F1F12">
        <w:rPr>
          <w:lang w:val="en-US"/>
        </w:rPr>
        <w:t>additional_columns.keys</w:t>
      </w:r>
      <w:proofErr w:type="spellEnd"/>
      <w:r w:rsidRPr="006F1F12">
        <w:rPr>
          <w:lang w:val="en-US"/>
        </w:rPr>
        <w:t>()))</w:t>
      </w:r>
      <w:r w:rsidRPr="006F1F12">
        <w:rPr>
          <w:lang w:val="en-US"/>
        </w:rPr>
        <w:br/>
      </w:r>
      <w:proofErr w:type="spellStart"/>
      <w:r w:rsidRPr="006F1F12">
        <w:rPr>
          <w:lang w:val="en-US"/>
        </w:rPr>
        <w:t>train_data</w:t>
      </w:r>
      <w:proofErr w:type="spellEnd"/>
      <w:r w:rsidRPr="006F1F12">
        <w:rPr>
          <w:lang w:val="en-US"/>
        </w:rPr>
        <w:t xml:space="preserve"> = </w:t>
      </w:r>
      <w:proofErr w:type="spellStart"/>
      <w:r w:rsidRPr="006F1F12">
        <w:rPr>
          <w:lang w:val="en-US"/>
        </w:rPr>
        <w:t>pd.concat</w:t>
      </w:r>
      <w:proofErr w:type="spellEnd"/>
      <w:r w:rsidRPr="006F1F12">
        <w:rPr>
          <w:lang w:val="en-US"/>
        </w:rPr>
        <w:t>([</w:t>
      </w:r>
      <w:proofErr w:type="spellStart"/>
      <w:r w:rsidRPr="006F1F12">
        <w:rPr>
          <w:lang w:val="en-US"/>
        </w:rPr>
        <w:t>train_data</w:t>
      </w:r>
      <w:proofErr w:type="spellEnd"/>
      <w:r w:rsidRPr="006F1F12">
        <w:rPr>
          <w:lang w:val="en-US"/>
        </w:rPr>
        <w:t xml:space="preserve">, </w:t>
      </w:r>
      <w:proofErr w:type="spellStart"/>
      <w:r w:rsidRPr="006F1F12">
        <w:rPr>
          <w:lang w:val="en-US"/>
        </w:rPr>
        <w:t>additional_columns</w:t>
      </w:r>
      <w:proofErr w:type="spellEnd"/>
      <w:r w:rsidRPr="006F1F12">
        <w:rPr>
          <w:lang w:val="en-US"/>
        </w:rPr>
        <w:t xml:space="preserve">], </w:t>
      </w:r>
      <w:r w:rsidRPr="006F1F12">
        <w:rPr>
          <w:color w:val="660099"/>
          <w:lang w:val="en-US"/>
        </w:rPr>
        <w:t>axis</w:t>
      </w:r>
      <w:r w:rsidRPr="006F1F12">
        <w:rPr>
          <w:lang w:val="en-US"/>
        </w:rPr>
        <w:t>=</w:t>
      </w:r>
      <w:r w:rsidRPr="006F1F12">
        <w:rPr>
          <w:color w:val="1750EB"/>
          <w:lang w:val="en-US"/>
        </w:rPr>
        <w:t>1</w:t>
      </w:r>
      <w:r w:rsidRPr="006F1F12">
        <w:rPr>
          <w:lang w:val="en-US"/>
        </w:rPr>
        <w:t>)</w:t>
      </w:r>
      <w:r w:rsidRPr="006F1F12">
        <w:rPr>
          <w:lang w:val="en-US"/>
        </w:rPr>
        <w:br/>
      </w:r>
      <w:proofErr w:type="spellStart"/>
      <w:r w:rsidRPr="006F1F12">
        <w:rPr>
          <w:lang w:val="en-US"/>
        </w:rPr>
        <w:t>additional_columns</w:t>
      </w:r>
      <w:proofErr w:type="spellEnd"/>
      <w:r w:rsidRPr="006F1F12">
        <w:rPr>
          <w:lang w:val="en-US"/>
        </w:rPr>
        <w:t xml:space="preserve"> : </w:t>
      </w:r>
      <w:proofErr w:type="spellStart"/>
      <w:r w:rsidRPr="006F1F12">
        <w:rPr>
          <w:color w:val="000000"/>
          <w:lang w:val="en-US"/>
        </w:rPr>
        <w:t>pd.DataFrame</w:t>
      </w:r>
      <w:proofErr w:type="spellEnd"/>
      <w:r w:rsidRPr="006F1F12">
        <w:rPr>
          <w:color w:val="000000"/>
          <w:lang w:val="en-US"/>
        </w:rPr>
        <w:t xml:space="preserve"> </w:t>
      </w:r>
      <w:r w:rsidRPr="006F1F12">
        <w:rPr>
          <w:lang w:val="en-US"/>
        </w:rPr>
        <w:t xml:space="preserve">= </w:t>
      </w:r>
      <w:proofErr w:type="spellStart"/>
      <w:r w:rsidRPr="006F1F12">
        <w:rPr>
          <w:lang w:val="en-US"/>
        </w:rPr>
        <w:t>test_data</w:t>
      </w:r>
      <w:proofErr w:type="spellEnd"/>
      <w:r w:rsidRPr="006F1F12">
        <w:rPr>
          <w:lang w:val="en-US"/>
        </w:rPr>
        <w:t>[</w:t>
      </w:r>
      <w:r w:rsidRPr="006F1F12">
        <w:rPr>
          <w:color w:val="067D17"/>
          <w:lang w:val="en-US"/>
        </w:rPr>
        <w:t>"</w:t>
      </w:r>
      <w:proofErr w:type="spellStart"/>
      <w:r w:rsidRPr="006F1F12">
        <w:rPr>
          <w:color w:val="067D17"/>
          <w:lang w:val="en-US"/>
        </w:rPr>
        <w:t>Taken_Loans</w:t>
      </w:r>
      <w:proofErr w:type="spellEnd"/>
      <w:r w:rsidRPr="006F1F12">
        <w:rPr>
          <w:color w:val="067D17"/>
          <w:lang w:val="en-US"/>
        </w:rPr>
        <w:t>"</w:t>
      </w:r>
      <w:r w:rsidRPr="006F1F12">
        <w:rPr>
          <w:lang w:val="en-US"/>
        </w:rPr>
        <w:t>].apply(</w:t>
      </w:r>
      <w:proofErr w:type="spellStart"/>
      <w:r w:rsidRPr="006F1F12">
        <w:rPr>
          <w:lang w:val="en-US"/>
        </w:rPr>
        <w:t>pd.Series</w:t>
      </w:r>
      <w:proofErr w:type="spellEnd"/>
      <w:r w:rsidRPr="006F1F12">
        <w:rPr>
          <w:lang w:val="en-US"/>
        </w:rPr>
        <w:t>).</w:t>
      </w:r>
      <w:proofErr w:type="spellStart"/>
      <w:r w:rsidRPr="006F1F12">
        <w:rPr>
          <w:lang w:val="en-US"/>
        </w:rPr>
        <w:t>fillna</w:t>
      </w:r>
      <w:proofErr w:type="spellEnd"/>
      <w:r w:rsidRPr="006F1F12">
        <w:rPr>
          <w:lang w:val="en-US"/>
        </w:rPr>
        <w:t>(</w:t>
      </w:r>
      <w:r w:rsidRPr="006F1F12">
        <w:rPr>
          <w:color w:val="1750EB"/>
          <w:lang w:val="en-US"/>
        </w:rPr>
        <w:t>0</w:t>
      </w:r>
      <w:r w:rsidRPr="006F1F12">
        <w:rPr>
          <w:lang w:val="en-US"/>
        </w:rPr>
        <w:t>).</w:t>
      </w:r>
      <w:proofErr w:type="spellStart"/>
      <w:r w:rsidRPr="006F1F12">
        <w:rPr>
          <w:lang w:val="en-US"/>
        </w:rPr>
        <w:t>astype</w:t>
      </w:r>
      <w:proofErr w:type="spellEnd"/>
      <w:r w:rsidRPr="006F1F12">
        <w:rPr>
          <w:lang w:val="en-US"/>
        </w:rPr>
        <w:t>(</w:t>
      </w:r>
      <w:r w:rsidRPr="006F1F12">
        <w:rPr>
          <w:color w:val="000080"/>
          <w:lang w:val="en-US"/>
        </w:rPr>
        <w:t>int</w:t>
      </w:r>
      <w:r w:rsidRPr="006F1F12">
        <w:rPr>
          <w:lang w:val="en-US"/>
        </w:rPr>
        <w:t>)</w:t>
      </w:r>
      <w:r w:rsidRPr="006F1F12">
        <w:rPr>
          <w:lang w:val="en-US"/>
        </w:rPr>
        <w:br/>
      </w:r>
      <w:r w:rsidRPr="006F1F12">
        <w:rPr>
          <w:color w:val="000080"/>
          <w:lang w:val="en-US"/>
        </w:rPr>
        <w:t>print</w:t>
      </w:r>
      <w:r w:rsidRPr="006F1F12">
        <w:rPr>
          <w:lang w:val="en-US"/>
        </w:rPr>
        <w:t>(</w:t>
      </w:r>
      <w:r w:rsidRPr="006F1F12">
        <w:rPr>
          <w:color w:val="000080"/>
          <w:lang w:val="en-US"/>
        </w:rPr>
        <w:t>list</w:t>
      </w:r>
      <w:r w:rsidRPr="006F1F12">
        <w:rPr>
          <w:lang w:val="en-US"/>
        </w:rPr>
        <w:t>(</w:t>
      </w:r>
      <w:proofErr w:type="spellStart"/>
      <w:r w:rsidRPr="006F1F12">
        <w:rPr>
          <w:lang w:val="en-US"/>
        </w:rPr>
        <w:t>additional_columns.keys</w:t>
      </w:r>
      <w:proofErr w:type="spellEnd"/>
      <w:r w:rsidRPr="006F1F12">
        <w:rPr>
          <w:lang w:val="en-US"/>
        </w:rPr>
        <w:t>()))</w:t>
      </w:r>
      <w:r w:rsidRPr="006F1F12">
        <w:rPr>
          <w:lang w:val="en-US"/>
        </w:rPr>
        <w:br/>
      </w:r>
      <w:proofErr w:type="spellStart"/>
      <w:r w:rsidRPr="006F1F12">
        <w:rPr>
          <w:lang w:val="en-US"/>
        </w:rPr>
        <w:t>test_data</w:t>
      </w:r>
      <w:proofErr w:type="spellEnd"/>
      <w:r w:rsidRPr="006F1F12">
        <w:rPr>
          <w:lang w:val="en-US"/>
        </w:rPr>
        <w:t xml:space="preserve"> = </w:t>
      </w:r>
      <w:proofErr w:type="spellStart"/>
      <w:r w:rsidRPr="006F1F12">
        <w:rPr>
          <w:lang w:val="en-US"/>
        </w:rPr>
        <w:t>pd.concat</w:t>
      </w:r>
      <w:proofErr w:type="spellEnd"/>
      <w:r w:rsidRPr="006F1F12">
        <w:rPr>
          <w:lang w:val="en-US"/>
        </w:rPr>
        <w:t>([</w:t>
      </w:r>
      <w:proofErr w:type="spellStart"/>
      <w:r w:rsidRPr="006F1F12">
        <w:rPr>
          <w:lang w:val="en-US"/>
        </w:rPr>
        <w:t>test_data</w:t>
      </w:r>
      <w:proofErr w:type="spellEnd"/>
      <w:r w:rsidRPr="006F1F12">
        <w:rPr>
          <w:lang w:val="en-US"/>
        </w:rPr>
        <w:t xml:space="preserve">, </w:t>
      </w:r>
      <w:proofErr w:type="spellStart"/>
      <w:r w:rsidRPr="006F1F12">
        <w:rPr>
          <w:lang w:val="en-US"/>
        </w:rPr>
        <w:t>additional_columns</w:t>
      </w:r>
      <w:proofErr w:type="spellEnd"/>
      <w:r w:rsidRPr="006F1F12">
        <w:rPr>
          <w:lang w:val="en-US"/>
        </w:rPr>
        <w:t xml:space="preserve">], </w:t>
      </w:r>
      <w:r w:rsidRPr="006F1F12">
        <w:rPr>
          <w:color w:val="660099"/>
          <w:lang w:val="en-US"/>
        </w:rPr>
        <w:t>axis</w:t>
      </w:r>
      <w:r w:rsidRPr="006F1F12">
        <w:rPr>
          <w:lang w:val="en-US"/>
        </w:rPr>
        <w:t>=</w:t>
      </w:r>
      <w:r w:rsidRPr="006F1F12">
        <w:rPr>
          <w:color w:val="1750EB"/>
          <w:lang w:val="en-US"/>
        </w:rPr>
        <w:t>1</w:t>
      </w:r>
      <w:r w:rsidRPr="006F1F12">
        <w:rPr>
          <w:lang w:val="en-US"/>
        </w:rPr>
        <w:t>)</w:t>
      </w:r>
      <w:r w:rsidRPr="006F1F12">
        <w:rPr>
          <w:lang w:val="en-US"/>
        </w:rPr>
        <w:br/>
      </w:r>
      <w:r w:rsidRPr="006F1F12">
        <w:rPr>
          <w:lang w:val="en-US"/>
        </w:rPr>
        <w:br/>
      </w:r>
      <w:proofErr w:type="spellStart"/>
      <w:r w:rsidRPr="006F1F12">
        <w:rPr>
          <w:lang w:val="en-US"/>
        </w:rPr>
        <w:t>train_data.drop</w:t>
      </w:r>
      <w:proofErr w:type="spellEnd"/>
      <w:r w:rsidRPr="006F1F12">
        <w:rPr>
          <w:lang w:val="en-US"/>
        </w:rPr>
        <w:t>([</w:t>
      </w:r>
      <w:r w:rsidRPr="006F1F12">
        <w:rPr>
          <w:color w:val="067D17"/>
          <w:lang w:val="en-US"/>
        </w:rPr>
        <w:t>"</w:t>
      </w:r>
      <w:proofErr w:type="spellStart"/>
      <w:r w:rsidRPr="006F1F12">
        <w:rPr>
          <w:color w:val="067D17"/>
          <w:lang w:val="en-US"/>
        </w:rPr>
        <w:t>Type_of_Loan</w:t>
      </w:r>
      <w:proofErr w:type="spellEnd"/>
      <w:r w:rsidRPr="006F1F12">
        <w:rPr>
          <w:color w:val="067D17"/>
          <w:lang w:val="en-US"/>
        </w:rPr>
        <w:t>"</w:t>
      </w:r>
      <w:r w:rsidRPr="006F1F12">
        <w:rPr>
          <w:lang w:val="en-US"/>
        </w:rPr>
        <w:t xml:space="preserve">, </w:t>
      </w:r>
      <w:r w:rsidRPr="006F1F12">
        <w:rPr>
          <w:color w:val="067D17"/>
          <w:lang w:val="en-US"/>
        </w:rPr>
        <w:t>"</w:t>
      </w:r>
      <w:proofErr w:type="spellStart"/>
      <w:r w:rsidRPr="006F1F12">
        <w:rPr>
          <w:color w:val="067D17"/>
          <w:lang w:val="en-US"/>
        </w:rPr>
        <w:t>Taken_Loans</w:t>
      </w:r>
      <w:proofErr w:type="spellEnd"/>
      <w:r w:rsidRPr="006F1F12">
        <w:rPr>
          <w:color w:val="067D17"/>
          <w:lang w:val="en-US"/>
        </w:rPr>
        <w:t>"</w:t>
      </w:r>
      <w:r w:rsidRPr="006F1F12">
        <w:rPr>
          <w:lang w:val="en-US"/>
        </w:rPr>
        <w:t xml:space="preserve">], </w:t>
      </w:r>
      <w:r w:rsidRPr="006F1F12">
        <w:rPr>
          <w:color w:val="660099"/>
          <w:lang w:val="en-US"/>
        </w:rPr>
        <w:t>axis</w:t>
      </w:r>
      <w:r w:rsidRPr="006F1F12">
        <w:rPr>
          <w:lang w:val="en-US"/>
        </w:rPr>
        <w:t>=</w:t>
      </w:r>
      <w:r w:rsidRPr="006F1F12">
        <w:rPr>
          <w:color w:val="1750EB"/>
          <w:lang w:val="en-US"/>
        </w:rPr>
        <w:t>1</w:t>
      </w:r>
      <w:r w:rsidRPr="006F1F12">
        <w:rPr>
          <w:lang w:val="en-US"/>
        </w:rPr>
        <w:t xml:space="preserve">, </w:t>
      </w:r>
      <w:proofErr w:type="spellStart"/>
      <w:r w:rsidRPr="006F1F12">
        <w:rPr>
          <w:color w:val="660099"/>
          <w:lang w:val="en-US"/>
        </w:rPr>
        <w:t>inplace</w:t>
      </w:r>
      <w:proofErr w:type="spellEnd"/>
      <w:r w:rsidRPr="006F1F12">
        <w:rPr>
          <w:lang w:val="en-US"/>
        </w:rPr>
        <w:t>=</w:t>
      </w:r>
      <w:r w:rsidRPr="006F1F12">
        <w:rPr>
          <w:color w:val="0033B3"/>
          <w:lang w:val="en-US"/>
        </w:rPr>
        <w:t>True</w:t>
      </w:r>
      <w:r w:rsidRPr="006F1F12">
        <w:rPr>
          <w:lang w:val="en-US"/>
        </w:rPr>
        <w:t>)</w:t>
      </w:r>
      <w:r w:rsidRPr="006F1F12">
        <w:rPr>
          <w:lang w:val="en-US"/>
        </w:rPr>
        <w:br/>
      </w:r>
      <w:proofErr w:type="spellStart"/>
      <w:r w:rsidRPr="006F1F12">
        <w:rPr>
          <w:lang w:val="en-US"/>
        </w:rPr>
        <w:t>test_data.drop</w:t>
      </w:r>
      <w:proofErr w:type="spellEnd"/>
      <w:r w:rsidRPr="006F1F12">
        <w:rPr>
          <w:lang w:val="en-US"/>
        </w:rPr>
        <w:t>([</w:t>
      </w:r>
      <w:r w:rsidRPr="006F1F12">
        <w:rPr>
          <w:color w:val="067D17"/>
          <w:lang w:val="en-US"/>
        </w:rPr>
        <w:t>"</w:t>
      </w:r>
      <w:proofErr w:type="spellStart"/>
      <w:r w:rsidRPr="006F1F12">
        <w:rPr>
          <w:color w:val="067D17"/>
          <w:lang w:val="en-US"/>
        </w:rPr>
        <w:t>Type_of_Loan</w:t>
      </w:r>
      <w:proofErr w:type="spellEnd"/>
      <w:r w:rsidRPr="006F1F12">
        <w:rPr>
          <w:color w:val="067D17"/>
          <w:lang w:val="en-US"/>
        </w:rPr>
        <w:t>"</w:t>
      </w:r>
      <w:r w:rsidRPr="006F1F12">
        <w:rPr>
          <w:lang w:val="en-US"/>
        </w:rPr>
        <w:t xml:space="preserve">, </w:t>
      </w:r>
      <w:r w:rsidRPr="006F1F12">
        <w:rPr>
          <w:color w:val="067D17"/>
          <w:lang w:val="en-US"/>
        </w:rPr>
        <w:t>"</w:t>
      </w:r>
      <w:proofErr w:type="spellStart"/>
      <w:r w:rsidRPr="006F1F12">
        <w:rPr>
          <w:color w:val="067D17"/>
          <w:lang w:val="en-US"/>
        </w:rPr>
        <w:t>Taken_Loans</w:t>
      </w:r>
      <w:proofErr w:type="spellEnd"/>
      <w:r w:rsidRPr="006F1F12">
        <w:rPr>
          <w:color w:val="067D17"/>
          <w:lang w:val="en-US"/>
        </w:rPr>
        <w:t>"</w:t>
      </w:r>
      <w:r w:rsidRPr="006F1F12">
        <w:rPr>
          <w:lang w:val="en-US"/>
        </w:rPr>
        <w:t xml:space="preserve">], </w:t>
      </w:r>
      <w:r w:rsidRPr="006F1F12">
        <w:rPr>
          <w:color w:val="660099"/>
          <w:lang w:val="en-US"/>
        </w:rPr>
        <w:t>axis</w:t>
      </w:r>
      <w:r w:rsidRPr="006F1F12">
        <w:rPr>
          <w:lang w:val="en-US"/>
        </w:rPr>
        <w:t>=</w:t>
      </w:r>
      <w:r w:rsidRPr="006F1F12">
        <w:rPr>
          <w:color w:val="1750EB"/>
          <w:lang w:val="en-US"/>
        </w:rPr>
        <w:t>1</w:t>
      </w:r>
      <w:r w:rsidRPr="006F1F12">
        <w:rPr>
          <w:lang w:val="en-US"/>
        </w:rPr>
        <w:t xml:space="preserve">, </w:t>
      </w:r>
      <w:proofErr w:type="spellStart"/>
      <w:r w:rsidRPr="006F1F12">
        <w:rPr>
          <w:color w:val="660099"/>
          <w:lang w:val="en-US"/>
        </w:rPr>
        <w:t>inplace</w:t>
      </w:r>
      <w:proofErr w:type="spellEnd"/>
      <w:r w:rsidRPr="006F1F12">
        <w:rPr>
          <w:lang w:val="en-US"/>
        </w:rPr>
        <w:t>=</w:t>
      </w:r>
      <w:r w:rsidRPr="006F1F12">
        <w:rPr>
          <w:color w:val="0033B3"/>
          <w:lang w:val="en-US"/>
        </w:rPr>
        <w:t>True</w:t>
      </w:r>
      <w:r w:rsidRPr="006F1F12">
        <w:rPr>
          <w:lang w:val="en-US"/>
        </w:rPr>
        <w:t>)</w:t>
      </w:r>
    </w:p>
    <w:p w14:paraId="737A7BCF" w14:textId="21D3D306" w:rsidR="006F1F12" w:rsidRDefault="006F1F12" w:rsidP="0050734D">
      <w:pPr>
        <w:spacing w:line="360" w:lineRule="auto"/>
        <w:rPr>
          <w:lang w:val="en-US"/>
        </w:rPr>
      </w:pPr>
    </w:p>
    <w:p w14:paraId="56534214" w14:textId="65DA7F67" w:rsidR="008F06EB" w:rsidRPr="000C2C81" w:rsidRDefault="008F06EB" w:rsidP="000C2C81">
      <w:pPr>
        <w:spacing w:line="360" w:lineRule="auto"/>
        <w:ind w:firstLine="0"/>
        <w:rPr>
          <w:b/>
          <w:bCs/>
          <w:lang w:val="en-US"/>
        </w:rPr>
      </w:pPr>
      <w:r w:rsidRPr="006064DF">
        <w:rPr>
          <w:b/>
          <w:bCs/>
          <w:lang w:val="en-US"/>
        </w:rPr>
        <w:lastRenderedPageBreak/>
        <w:t xml:space="preserve">3. </w:t>
      </w:r>
      <w:r w:rsidRPr="000C2C81">
        <w:rPr>
          <w:b/>
          <w:bCs/>
        </w:rPr>
        <w:t>Удаление</w:t>
      </w:r>
      <w:r w:rsidRPr="006064DF">
        <w:rPr>
          <w:b/>
          <w:bCs/>
          <w:lang w:val="en-US"/>
        </w:rPr>
        <w:t xml:space="preserve"> </w:t>
      </w:r>
      <w:r w:rsidRPr="000C2C81">
        <w:rPr>
          <w:b/>
          <w:bCs/>
        </w:rPr>
        <w:t>выбросов</w:t>
      </w:r>
      <w:r w:rsidRPr="000C2C81">
        <w:rPr>
          <w:b/>
          <w:bCs/>
          <w:lang w:val="en-US"/>
        </w:rPr>
        <w:t>:</w:t>
      </w:r>
    </w:p>
    <w:p w14:paraId="6765AB8E" w14:textId="77777777" w:rsidR="008F06EB" w:rsidRPr="008F06EB" w:rsidRDefault="008F06EB" w:rsidP="000C2C81">
      <w:pPr>
        <w:pStyle w:val="HTMLPreformatted"/>
        <w:spacing w:line="360" w:lineRule="auto"/>
        <w:ind w:firstLine="0"/>
        <w:jc w:val="left"/>
        <w:rPr>
          <w:lang w:val="en-US"/>
        </w:rPr>
      </w:pPr>
      <w:r w:rsidRPr="008F06EB">
        <w:rPr>
          <w:color w:val="0033B3"/>
          <w:lang w:val="en-US"/>
        </w:rPr>
        <w:t xml:space="preserve">def </w:t>
      </w:r>
      <w:proofErr w:type="spellStart"/>
      <w:r w:rsidRPr="008F06EB">
        <w:rPr>
          <w:color w:val="00627A"/>
          <w:lang w:val="en-US"/>
        </w:rPr>
        <w:t>remove_outliers_iqr</w:t>
      </w:r>
      <w:proofErr w:type="spellEnd"/>
      <w:r w:rsidRPr="008F06EB">
        <w:rPr>
          <w:lang w:val="en-US"/>
        </w:rPr>
        <w:t>(data):</w:t>
      </w:r>
      <w:r w:rsidRPr="008F06EB">
        <w:rPr>
          <w:lang w:val="en-US"/>
        </w:rPr>
        <w:br/>
        <w:t xml:space="preserve">    </w:t>
      </w:r>
      <w:proofErr w:type="spellStart"/>
      <w:r w:rsidRPr="008F06EB">
        <w:rPr>
          <w:color w:val="000000"/>
          <w:lang w:val="en-US"/>
        </w:rPr>
        <w:t>numeric_cols</w:t>
      </w:r>
      <w:proofErr w:type="spellEnd"/>
      <w:r w:rsidRPr="008F06EB">
        <w:rPr>
          <w:color w:val="000000"/>
          <w:lang w:val="en-US"/>
        </w:rPr>
        <w:t xml:space="preserve"> </w:t>
      </w:r>
      <w:r w:rsidRPr="008F06EB">
        <w:rPr>
          <w:lang w:val="en-US"/>
        </w:rPr>
        <w:t xml:space="preserve">= </w:t>
      </w:r>
      <w:proofErr w:type="spellStart"/>
      <w:proofErr w:type="gramStart"/>
      <w:r w:rsidRPr="008F06EB">
        <w:rPr>
          <w:color w:val="000000"/>
          <w:lang w:val="en-US"/>
        </w:rPr>
        <w:t>data</w:t>
      </w:r>
      <w:r w:rsidRPr="008F06EB">
        <w:rPr>
          <w:lang w:val="en-US"/>
        </w:rPr>
        <w:t>.select</w:t>
      </w:r>
      <w:proofErr w:type="gramEnd"/>
      <w:r w:rsidRPr="008F06EB">
        <w:rPr>
          <w:lang w:val="en-US"/>
        </w:rPr>
        <w:t>_dtypes</w:t>
      </w:r>
      <w:proofErr w:type="spellEnd"/>
      <w:r w:rsidRPr="008F06EB">
        <w:rPr>
          <w:lang w:val="en-US"/>
        </w:rPr>
        <w:t>(</w:t>
      </w:r>
      <w:r w:rsidRPr="008F06EB">
        <w:rPr>
          <w:color w:val="660099"/>
          <w:lang w:val="en-US"/>
        </w:rPr>
        <w:t>include</w:t>
      </w:r>
      <w:r w:rsidRPr="008F06EB">
        <w:rPr>
          <w:lang w:val="en-US"/>
        </w:rPr>
        <w:t>=[</w:t>
      </w:r>
      <w:r w:rsidRPr="008F06EB">
        <w:rPr>
          <w:color w:val="067D17"/>
          <w:lang w:val="en-US"/>
        </w:rPr>
        <w:t>'number'</w:t>
      </w:r>
      <w:r w:rsidRPr="008F06EB">
        <w:rPr>
          <w:lang w:val="en-US"/>
        </w:rPr>
        <w:t>]).columns</w:t>
      </w:r>
      <w:r w:rsidRPr="008F06EB">
        <w:rPr>
          <w:lang w:val="en-US"/>
        </w:rPr>
        <w:br/>
        <w:t xml:space="preserve">    </w:t>
      </w:r>
      <w:r w:rsidRPr="008F06EB">
        <w:rPr>
          <w:color w:val="000080"/>
          <w:lang w:val="en-US"/>
        </w:rPr>
        <w:t>print</w:t>
      </w:r>
      <w:r w:rsidRPr="008F06EB">
        <w:rPr>
          <w:lang w:val="en-US"/>
        </w:rPr>
        <w:t>(</w:t>
      </w:r>
      <w:proofErr w:type="spellStart"/>
      <w:r w:rsidRPr="008F06EB">
        <w:rPr>
          <w:color w:val="000000"/>
          <w:lang w:val="en-US"/>
        </w:rPr>
        <w:t>numeric_cols</w:t>
      </w:r>
      <w:proofErr w:type="spellEnd"/>
      <w:r w:rsidRPr="008F06EB">
        <w:rPr>
          <w:lang w:val="en-US"/>
        </w:rPr>
        <w:t>)</w:t>
      </w:r>
      <w:r w:rsidRPr="008F06EB">
        <w:rPr>
          <w:lang w:val="en-US"/>
        </w:rPr>
        <w:br/>
        <w:t xml:space="preserve">    </w:t>
      </w:r>
      <w:r w:rsidRPr="008F06EB">
        <w:rPr>
          <w:lang w:val="en-US"/>
        </w:rPr>
        <w:br/>
        <w:t xml:space="preserve">    </w:t>
      </w:r>
      <w:r w:rsidRPr="008F06EB">
        <w:rPr>
          <w:color w:val="000000"/>
          <w:lang w:val="en-US"/>
        </w:rPr>
        <w:t xml:space="preserve">Q1 </w:t>
      </w:r>
      <w:r w:rsidRPr="008F06EB">
        <w:rPr>
          <w:lang w:val="en-US"/>
        </w:rPr>
        <w:t xml:space="preserve">= </w:t>
      </w:r>
      <w:r w:rsidRPr="008F06EB">
        <w:rPr>
          <w:color w:val="000000"/>
          <w:lang w:val="en-US"/>
        </w:rPr>
        <w:t>data</w:t>
      </w:r>
      <w:r w:rsidRPr="008F06EB">
        <w:rPr>
          <w:lang w:val="en-US"/>
        </w:rPr>
        <w:t>[</w:t>
      </w:r>
      <w:proofErr w:type="spellStart"/>
      <w:r w:rsidRPr="008F06EB">
        <w:rPr>
          <w:color w:val="000000"/>
          <w:lang w:val="en-US"/>
        </w:rPr>
        <w:t>numeric_cols</w:t>
      </w:r>
      <w:proofErr w:type="spellEnd"/>
      <w:r w:rsidRPr="008F06EB">
        <w:rPr>
          <w:lang w:val="en-US"/>
        </w:rPr>
        <w:t>].quantile(</w:t>
      </w:r>
      <w:r w:rsidRPr="008F06EB">
        <w:rPr>
          <w:color w:val="1750EB"/>
          <w:lang w:val="en-US"/>
        </w:rPr>
        <w:t>0.25</w:t>
      </w:r>
      <w:r w:rsidRPr="008F06EB">
        <w:rPr>
          <w:lang w:val="en-US"/>
        </w:rPr>
        <w:t>)</w:t>
      </w:r>
      <w:r w:rsidRPr="008F06EB">
        <w:rPr>
          <w:lang w:val="en-US"/>
        </w:rPr>
        <w:br/>
        <w:t xml:space="preserve">    </w:t>
      </w:r>
      <w:r w:rsidRPr="008F06EB">
        <w:rPr>
          <w:color w:val="000000"/>
          <w:lang w:val="en-US"/>
        </w:rPr>
        <w:t xml:space="preserve">Q3 </w:t>
      </w:r>
      <w:r w:rsidRPr="008F06EB">
        <w:rPr>
          <w:lang w:val="en-US"/>
        </w:rPr>
        <w:t xml:space="preserve">= </w:t>
      </w:r>
      <w:r w:rsidRPr="008F06EB">
        <w:rPr>
          <w:color w:val="000000"/>
          <w:lang w:val="en-US"/>
        </w:rPr>
        <w:t>data</w:t>
      </w:r>
      <w:r w:rsidRPr="008F06EB">
        <w:rPr>
          <w:lang w:val="en-US"/>
        </w:rPr>
        <w:t>[</w:t>
      </w:r>
      <w:proofErr w:type="spellStart"/>
      <w:r w:rsidRPr="008F06EB">
        <w:rPr>
          <w:color w:val="000000"/>
          <w:lang w:val="en-US"/>
        </w:rPr>
        <w:t>numeric_cols</w:t>
      </w:r>
      <w:proofErr w:type="spellEnd"/>
      <w:r w:rsidRPr="008F06EB">
        <w:rPr>
          <w:lang w:val="en-US"/>
        </w:rPr>
        <w:t>].quantile(</w:t>
      </w:r>
      <w:r w:rsidRPr="008F06EB">
        <w:rPr>
          <w:color w:val="1750EB"/>
          <w:lang w:val="en-US"/>
        </w:rPr>
        <w:t>0.75</w:t>
      </w:r>
      <w:r w:rsidRPr="008F06EB">
        <w:rPr>
          <w:lang w:val="en-US"/>
        </w:rPr>
        <w:t>)</w:t>
      </w:r>
      <w:r w:rsidRPr="008F06EB">
        <w:rPr>
          <w:lang w:val="en-US"/>
        </w:rPr>
        <w:br/>
        <w:t xml:space="preserve">    </w:t>
      </w:r>
      <w:r w:rsidRPr="008F06EB">
        <w:rPr>
          <w:color w:val="000000"/>
          <w:lang w:val="en-US"/>
        </w:rPr>
        <w:t xml:space="preserve">IQR </w:t>
      </w:r>
      <w:r w:rsidRPr="008F06EB">
        <w:rPr>
          <w:lang w:val="en-US"/>
        </w:rPr>
        <w:t xml:space="preserve">= </w:t>
      </w:r>
      <w:r w:rsidRPr="008F06EB">
        <w:rPr>
          <w:color w:val="000000"/>
          <w:lang w:val="en-US"/>
        </w:rPr>
        <w:t xml:space="preserve">Q3 </w:t>
      </w:r>
      <w:r w:rsidRPr="008F06EB">
        <w:rPr>
          <w:lang w:val="en-US"/>
        </w:rPr>
        <w:t xml:space="preserve">- </w:t>
      </w:r>
      <w:r w:rsidRPr="008F06EB">
        <w:rPr>
          <w:color w:val="000000"/>
          <w:lang w:val="en-US"/>
        </w:rPr>
        <w:t>Q1</w:t>
      </w:r>
      <w:r w:rsidRPr="008F06EB">
        <w:rPr>
          <w:color w:val="000000"/>
          <w:lang w:val="en-US"/>
        </w:rPr>
        <w:br/>
      </w:r>
      <w:r w:rsidRPr="008F06EB">
        <w:rPr>
          <w:color w:val="000000"/>
          <w:lang w:val="en-US"/>
        </w:rPr>
        <w:br/>
        <w:t xml:space="preserve">    </w:t>
      </w:r>
      <w:proofErr w:type="spellStart"/>
      <w:r w:rsidRPr="008F06EB">
        <w:rPr>
          <w:color w:val="000000"/>
          <w:lang w:val="en-US"/>
        </w:rPr>
        <w:t>outliers_mask</w:t>
      </w:r>
      <w:proofErr w:type="spellEnd"/>
      <w:r w:rsidRPr="008F06EB">
        <w:rPr>
          <w:color w:val="000000"/>
          <w:lang w:val="en-US"/>
        </w:rPr>
        <w:t xml:space="preserve"> </w:t>
      </w:r>
      <w:r w:rsidRPr="008F06EB">
        <w:rPr>
          <w:lang w:val="en-US"/>
        </w:rPr>
        <w:t>= ((</w:t>
      </w:r>
      <w:r w:rsidRPr="008F06EB">
        <w:rPr>
          <w:color w:val="000000"/>
          <w:lang w:val="en-US"/>
        </w:rPr>
        <w:t>data</w:t>
      </w:r>
      <w:r w:rsidRPr="008F06EB">
        <w:rPr>
          <w:lang w:val="en-US"/>
        </w:rPr>
        <w:t>[</w:t>
      </w:r>
      <w:proofErr w:type="spellStart"/>
      <w:r w:rsidRPr="008F06EB">
        <w:rPr>
          <w:color w:val="000000"/>
          <w:lang w:val="en-US"/>
        </w:rPr>
        <w:t>numeric_cols</w:t>
      </w:r>
      <w:proofErr w:type="spellEnd"/>
      <w:r w:rsidRPr="008F06EB">
        <w:rPr>
          <w:lang w:val="en-US"/>
        </w:rPr>
        <w:t>] &lt; (</w:t>
      </w:r>
      <w:r w:rsidRPr="008F06EB">
        <w:rPr>
          <w:color w:val="000000"/>
          <w:lang w:val="en-US"/>
        </w:rPr>
        <w:t xml:space="preserve">Q1 </w:t>
      </w:r>
      <w:r w:rsidRPr="008F06EB">
        <w:rPr>
          <w:lang w:val="en-US"/>
        </w:rPr>
        <w:t xml:space="preserve">- </w:t>
      </w:r>
      <w:r w:rsidRPr="008F06EB">
        <w:rPr>
          <w:color w:val="1750EB"/>
          <w:lang w:val="en-US"/>
        </w:rPr>
        <w:t xml:space="preserve">1.5 </w:t>
      </w:r>
      <w:r w:rsidRPr="008F06EB">
        <w:rPr>
          <w:lang w:val="en-US"/>
        </w:rPr>
        <w:t xml:space="preserve">* </w:t>
      </w:r>
      <w:r w:rsidRPr="008F06EB">
        <w:rPr>
          <w:color w:val="000000"/>
          <w:lang w:val="en-US"/>
        </w:rPr>
        <w:t>IQR</w:t>
      </w:r>
      <w:r w:rsidRPr="008F06EB">
        <w:rPr>
          <w:lang w:val="en-US"/>
        </w:rPr>
        <w:t>)) | (</w:t>
      </w:r>
      <w:r w:rsidRPr="008F06EB">
        <w:rPr>
          <w:color w:val="000000"/>
          <w:lang w:val="en-US"/>
        </w:rPr>
        <w:t>data</w:t>
      </w:r>
      <w:r w:rsidRPr="008F06EB">
        <w:rPr>
          <w:lang w:val="en-US"/>
        </w:rPr>
        <w:t>[</w:t>
      </w:r>
      <w:proofErr w:type="spellStart"/>
      <w:r w:rsidRPr="008F06EB">
        <w:rPr>
          <w:color w:val="000000"/>
          <w:lang w:val="en-US"/>
        </w:rPr>
        <w:t>numeric_cols</w:t>
      </w:r>
      <w:proofErr w:type="spellEnd"/>
      <w:r w:rsidRPr="008F06EB">
        <w:rPr>
          <w:lang w:val="en-US"/>
        </w:rPr>
        <w:t>] &gt; (</w:t>
      </w:r>
      <w:r w:rsidRPr="008F06EB">
        <w:rPr>
          <w:color w:val="000000"/>
          <w:lang w:val="en-US"/>
        </w:rPr>
        <w:t xml:space="preserve">Q3 </w:t>
      </w:r>
      <w:r w:rsidRPr="008F06EB">
        <w:rPr>
          <w:lang w:val="en-US"/>
        </w:rPr>
        <w:t xml:space="preserve">+ </w:t>
      </w:r>
      <w:r w:rsidRPr="008F06EB">
        <w:rPr>
          <w:color w:val="1750EB"/>
          <w:lang w:val="en-US"/>
        </w:rPr>
        <w:t xml:space="preserve">1.5 </w:t>
      </w:r>
      <w:r w:rsidRPr="008F06EB">
        <w:rPr>
          <w:lang w:val="en-US"/>
        </w:rPr>
        <w:t xml:space="preserve">* </w:t>
      </w:r>
      <w:r w:rsidRPr="008F06EB">
        <w:rPr>
          <w:color w:val="000000"/>
          <w:lang w:val="en-US"/>
        </w:rPr>
        <w:t>IQR</w:t>
      </w:r>
      <w:r w:rsidRPr="008F06EB">
        <w:rPr>
          <w:lang w:val="en-US"/>
        </w:rPr>
        <w:t>))).any(</w:t>
      </w:r>
      <w:r w:rsidRPr="008F06EB">
        <w:rPr>
          <w:color w:val="660099"/>
          <w:lang w:val="en-US"/>
        </w:rPr>
        <w:t>axis</w:t>
      </w:r>
      <w:r w:rsidRPr="008F06EB">
        <w:rPr>
          <w:lang w:val="en-US"/>
        </w:rPr>
        <w:t>=</w:t>
      </w:r>
      <w:r w:rsidRPr="008F06EB">
        <w:rPr>
          <w:color w:val="1750EB"/>
          <w:lang w:val="en-US"/>
        </w:rPr>
        <w:t>1</w:t>
      </w:r>
      <w:r w:rsidRPr="008F06EB">
        <w:rPr>
          <w:lang w:val="en-US"/>
        </w:rPr>
        <w:t>)</w:t>
      </w:r>
      <w:r w:rsidRPr="008F06EB">
        <w:rPr>
          <w:lang w:val="en-US"/>
        </w:rPr>
        <w:br/>
      </w:r>
      <w:r w:rsidRPr="008F06EB">
        <w:rPr>
          <w:lang w:val="en-US"/>
        </w:rPr>
        <w:br/>
        <w:t xml:space="preserve">    </w:t>
      </w:r>
      <w:r w:rsidRPr="008F06EB">
        <w:rPr>
          <w:color w:val="000000"/>
          <w:lang w:val="en-US"/>
        </w:rPr>
        <w:t xml:space="preserve">data </w:t>
      </w:r>
      <w:r w:rsidRPr="008F06EB">
        <w:rPr>
          <w:lang w:val="en-US"/>
        </w:rPr>
        <w:t xml:space="preserve">= </w:t>
      </w:r>
      <w:r w:rsidRPr="008F06EB">
        <w:rPr>
          <w:color w:val="000000"/>
          <w:lang w:val="en-US"/>
        </w:rPr>
        <w:t>data</w:t>
      </w:r>
      <w:r w:rsidRPr="008F06EB">
        <w:rPr>
          <w:lang w:val="en-US"/>
        </w:rPr>
        <w:t>[~</w:t>
      </w:r>
      <w:proofErr w:type="spellStart"/>
      <w:r w:rsidRPr="008F06EB">
        <w:rPr>
          <w:color w:val="000000"/>
          <w:lang w:val="en-US"/>
        </w:rPr>
        <w:t>outliers_mask</w:t>
      </w:r>
      <w:proofErr w:type="spellEnd"/>
      <w:r w:rsidRPr="008F06EB">
        <w:rPr>
          <w:lang w:val="en-US"/>
        </w:rPr>
        <w:t>]</w:t>
      </w:r>
      <w:r w:rsidRPr="008F06EB">
        <w:rPr>
          <w:lang w:val="en-US"/>
        </w:rPr>
        <w:br/>
      </w:r>
      <w:r w:rsidRPr="008F06EB">
        <w:rPr>
          <w:lang w:val="en-US"/>
        </w:rPr>
        <w:br/>
        <w:t xml:space="preserve">    </w:t>
      </w:r>
      <w:r w:rsidRPr="008F06EB">
        <w:rPr>
          <w:color w:val="0033B3"/>
          <w:lang w:val="en-US"/>
        </w:rPr>
        <w:t xml:space="preserve">return </w:t>
      </w:r>
      <w:r w:rsidRPr="008F06EB">
        <w:rPr>
          <w:color w:val="000000"/>
          <w:lang w:val="en-US"/>
        </w:rPr>
        <w:t>data</w:t>
      </w:r>
    </w:p>
    <w:p w14:paraId="084F1D57" w14:textId="13A5A5CA" w:rsidR="009F13FB" w:rsidRDefault="009F13FB" w:rsidP="000C2C81">
      <w:pPr>
        <w:spacing w:line="360" w:lineRule="auto"/>
        <w:jc w:val="left"/>
        <w:rPr>
          <w:lang w:val="en-US"/>
        </w:rPr>
      </w:pPr>
    </w:p>
    <w:p w14:paraId="12B277D3" w14:textId="77777777" w:rsidR="009F13FB" w:rsidRPr="000C2C81" w:rsidRDefault="009F13FB" w:rsidP="000C2C81">
      <w:pPr>
        <w:spacing w:line="360" w:lineRule="auto"/>
        <w:ind w:firstLine="0"/>
        <w:rPr>
          <w:b/>
          <w:bCs/>
          <w:lang w:val="en-US"/>
        </w:rPr>
      </w:pPr>
      <w:r w:rsidRPr="000C2C81">
        <w:rPr>
          <w:b/>
          <w:bCs/>
        </w:rPr>
        <w:t xml:space="preserve">4. Отбор оптимального количества признаков с помощью </w:t>
      </w:r>
      <w:r w:rsidRPr="000C2C81">
        <w:rPr>
          <w:b/>
          <w:bCs/>
          <w:lang w:val="en-US"/>
        </w:rPr>
        <w:t>RFECV:</w:t>
      </w:r>
    </w:p>
    <w:p w14:paraId="77055B2F" w14:textId="77777777" w:rsidR="009F13FB" w:rsidRPr="009F13FB" w:rsidRDefault="009F13FB" w:rsidP="000C2C81">
      <w:pPr>
        <w:pStyle w:val="HTMLPreformatted"/>
        <w:spacing w:line="360" w:lineRule="auto"/>
        <w:ind w:firstLine="0"/>
        <w:jc w:val="left"/>
        <w:rPr>
          <w:lang w:val="en-US"/>
        </w:rPr>
      </w:pPr>
      <w:r w:rsidRPr="009F13FB">
        <w:rPr>
          <w:color w:val="0033B3"/>
          <w:lang w:val="en-US"/>
        </w:rPr>
        <w:t xml:space="preserve">from </w:t>
      </w:r>
      <w:proofErr w:type="spellStart"/>
      <w:proofErr w:type="gramStart"/>
      <w:r w:rsidRPr="009F13FB">
        <w:rPr>
          <w:lang w:val="en-US"/>
        </w:rPr>
        <w:t>sklearn.feature</w:t>
      </w:r>
      <w:proofErr w:type="gramEnd"/>
      <w:r w:rsidRPr="009F13FB">
        <w:rPr>
          <w:lang w:val="en-US"/>
        </w:rPr>
        <w:t>_selection</w:t>
      </w:r>
      <w:proofErr w:type="spellEnd"/>
      <w:r w:rsidRPr="009F13FB">
        <w:rPr>
          <w:lang w:val="en-US"/>
        </w:rPr>
        <w:t xml:space="preserve"> </w:t>
      </w:r>
      <w:r w:rsidRPr="009F13FB">
        <w:rPr>
          <w:color w:val="0033B3"/>
          <w:lang w:val="en-US"/>
        </w:rPr>
        <w:t xml:space="preserve">import </w:t>
      </w:r>
      <w:r w:rsidRPr="009F13FB">
        <w:rPr>
          <w:lang w:val="en-US"/>
        </w:rPr>
        <w:t>RFECV</w:t>
      </w:r>
      <w:r w:rsidRPr="009F13FB">
        <w:rPr>
          <w:lang w:val="en-US"/>
        </w:rPr>
        <w:br/>
      </w:r>
      <w:r w:rsidRPr="009F13FB">
        <w:rPr>
          <w:lang w:val="en-US"/>
        </w:rPr>
        <w:br/>
      </w:r>
      <w:proofErr w:type="spellStart"/>
      <w:r w:rsidRPr="009F13FB">
        <w:rPr>
          <w:lang w:val="en-US"/>
        </w:rPr>
        <w:t>rfecv</w:t>
      </w:r>
      <w:proofErr w:type="spellEnd"/>
      <w:r w:rsidRPr="009F13FB">
        <w:rPr>
          <w:lang w:val="en-US"/>
        </w:rPr>
        <w:t xml:space="preserve"> = RFECV(</w:t>
      </w:r>
      <w:r w:rsidRPr="009F13FB">
        <w:rPr>
          <w:lang w:val="en-US"/>
        </w:rPr>
        <w:br/>
        <w:t xml:space="preserve">    </w:t>
      </w:r>
      <w:r w:rsidRPr="009F13FB">
        <w:rPr>
          <w:color w:val="660099"/>
          <w:lang w:val="en-US"/>
        </w:rPr>
        <w:t>estimator</w:t>
      </w:r>
      <w:r w:rsidRPr="009F13FB">
        <w:rPr>
          <w:lang w:val="en-US"/>
        </w:rPr>
        <w:t>=model,</w:t>
      </w:r>
      <w:r w:rsidRPr="009F13FB">
        <w:rPr>
          <w:lang w:val="en-US"/>
        </w:rPr>
        <w:br/>
        <w:t xml:space="preserve">    </w:t>
      </w:r>
      <w:r w:rsidRPr="009F13FB">
        <w:rPr>
          <w:color w:val="660099"/>
          <w:lang w:val="en-US"/>
        </w:rPr>
        <w:t>scoring</w:t>
      </w:r>
      <w:r w:rsidRPr="009F13FB">
        <w:rPr>
          <w:lang w:val="en-US"/>
        </w:rPr>
        <w:t>=</w:t>
      </w:r>
      <w:r w:rsidRPr="009F13FB">
        <w:rPr>
          <w:color w:val="067D17"/>
          <w:lang w:val="en-US"/>
        </w:rPr>
        <w:t>"accuracy"</w:t>
      </w:r>
      <w:r w:rsidRPr="009F13FB">
        <w:rPr>
          <w:lang w:val="en-US"/>
        </w:rPr>
        <w:t>,</w:t>
      </w:r>
      <w:r w:rsidRPr="009F13FB">
        <w:rPr>
          <w:lang w:val="en-US"/>
        </w:rPr>
        <w:br/>
        <w:t xml:space="preserve">    </w:t>
      </w:r>
      <w:proofErr w:type="spellStart"/>
      <w:r w:rsidRPr="009F13FB">
        <w:rPr>
          <w:color w:val="660099"/>
          <w:lang w:val="en-US"/>
        </w:rPr>
        <w:t>n_jobs</w:t>
      </w:r>
      <w:proofErr w:type="spellEnd"/>
      <w:r w:rsidRPr="009F13FB">
        <w:rPr>
          <w:lang w:val="en-US"/>
        </w:rPr>
        <w:t>=-</w:t>
      </w:r>
      <w:r w:rsidRPr="009F13FB">
        <w:rPr>
          <w:color w:val="1750EB"/>
          <w:lang w:val="en-US"/>
        </w:rPr>
        <w:t>1</w:t>
      </w:r>
      <w:r w:rsidRPr="009F13FB">
        <w:rPr>
          <w:lang w:val="en-US"/>
        </w:rPr>
        <w:t>,</w:t>
      </w:r>
      <w:r w:rsidRPr="009F13FB">
        <w:rPr>
          <w:lang w:val="en-US"/>
        </w:rPr>
        <w:br/>
        <w:t xml:space="preserve">    </w:t>
      </w:r>
      <w:proofErr w:type="spellStart"/>
      <w:r w:rsidRPr="009F13FB">
        <w:rPr>
          <w:color w:val="660099"/>
          <w:lang w:val="en-US"/>
        </w:rPr>
        <w:t>min_features_to_select</w:t>
      </w:r>
      <w:proofErr w:type="spellEnd"/>
      <w:r w:rsidRPr="009F13FB">
        <w:rPr>
          <w:lang w:val="en-US"/>
        </w:rPr>
        <w:t>=</w:t>
      </w:r>
      <w:r w:rsidRPr="009F13FB">
        <w:rPr>
          <w:color w:val="1750EB"/>
          <w:lang w:val="en-US"/>
        </w:rPr>
        <w:t>10</w:t>
      </w:r>
      <w:r w:rsidRPr="009F13FB">
        <w:rPr>
          <w:color w:val="1750EB"/>
          <w:lang w:val="en-US"/>
        </w:rPr>
        <w:br/>
      </w:r>
      <w:r w:rsidRPr="009F13FB">
        <w:rPr>
          <w:lang w:val="en-US"/>
        </w:rPr>
        <w:t>)</w:t>
      </w:r>
      <w:r w:rsidRPr="009F13FB">
        <w:rPr>
          <w:lang w:val="en-US"/>
        </w:rPr>
        <w:br/>
      </w:r>
      <w:proofErr w:type="spellStart"/>
      <w:r w:rsidRPr="009F13FB">
        <w:rPr>
          <w:lang w:val="en-US"/>
        </w:rPr>
        <w:t>rfecv.fit</w:t>
      </w:r>
      <w:proofErr w:type="spellEnd"/>
      <w:r w:rsidRPr="009F13FB">
        <w:rPr>
          <w:lang w:val="en-US"/>
        </w:rPr>
        <w:t>(</w:t>
      </w:r>
      <w:proofErr w:type="spellStart"/>
      <w:r w:rsidRPr="009F13FB">
        <w:rPr>
          <w:lang w:val="en-US"/>
        </w:rPr>
        <w:t>train_x</w:t>
      </w:r>
      <w:proofErr w:type="spellEnd"/>
      <w:r w:rsidRPr="009F13FB">
        <w:rPr>
          <w:lang w:val="en-US"/>
        </w:rPr>
        <w:t xml:space="preserve">, </w:t>
      </w:r>
      <w:proofErr w:type="spellStart"/>
      <w:r w:rsidRPr="009F13FB">
        <w:rPr>
          <w:lang w:val="en-US"/>
        </w:rPr>
        <w:t>train_y</w:t>
      </w:r>
      <w:proofErr w:type="spellEnd"/>
      <w:r w:rsidRPr="009F13FB">
        <w:rPr>
          <w:lang w:val="en-US"/>
        </w:rPr>
        <w:t>)</w:t>
      </w:r>
      <w:r w:rsidRPr="009F13FB">
        <w:rPr>
          <w:lang w:val="en-US"/>
        </w:rPr>
        <w:br/>
      </w:r>
      <w:r w:rsidRPr="009F13FB">
        <w:rPr>
          <w:color w:val="000080"/>
          <w:lang w:val="en-US"/>
        </w:rPr>
        <w:t>print</w:t>
      </w:r>
      <w:r w:rsidRPr="009F13FB">
        <w:rPr>
          <w:lang w:val="en-US"/>
        </w:rPr>
        <w:t>(</w:t>
      </w:r>
      <w:proofErr w:type="spellStart"/>
      <w:r w:rsidRPr="009F13FB">
        <w:rPr>
          <w:color w:val="067D17"/>
          <w:lang w:val="en-US"/>
        </w:rPr>
        <w:t>f"Optimal</w:t>
      </w:r>
      <w:proofErr w:type="spellEnd"/>
      <w:r w:rsidRPr="009F13FB">
        <w:rPr>
          <w:color w:val="067D17"/>
          <w:lang w:val="en-US"/>
        </w:rPr>
        <w:t xml:space="preserve"> number of features: </w:t>
      </w:r>
      <w:r w:rsidRPr="009F13FB">
        <w:rPr>
          <w:color w:val="0037A6"/>
          <w:lang w:val="en-US"/>
        </w:rPr>
        <w:t>{</w:t>
      </w:r>
      <w:proofErr w:type="spellStart"/>
      <w:r w:rsidRPr="009F13FB">
        <w:rPr>
          <w:lang w:val="en-US"/>
        </w:rPr>
        <w:t>rfecv.n_features</w:t>
      </w:r>
      <w:proofErr w:type="spellEnd"/>
      <w:r w:rsidRPr="009F13FB">
        <w:rPr>
          <w:lang w:val="en-US"/>
        </w:rPr>
        <w:t>_</w:t>
      </w:r>
      <w:r w:rsidRPr="009F13FB">
        <w:rPr>
          <w:color w:val="0037A6"/>
          <w:lang w:val="en-US"/>
        </w:rPr>
        <w:t>}</w:t>
      </w:r>
      <w:r w:rsidRPr="009F13FB">
        <w:rPr>
          <w:color w:val="067D17"/>
          <w:lang w:val="en-US"/>
        </w:rPr>
        <w:t>"</w:t>
      </w:r>
      <w:r w:rsidRPr="009F13FB">
        <w:rPr>
          <w:lang w:val="en-US"/>
        </w:rPr>
        <w:t>)</w:t>
      </w:r>
      <w:r w:rsidRPr="009F13FB">
        <w:rPr>
          <w:lang w:val="en-US"/>
        </w:rPr>
        <w:br/>
      </w:r>
      <w:proofErr w:type="spellStart"/>
      <w:r w:rsidRPr="009F13FB">
        <w:rPr>
          <w:lang w:val="en-US"/>
        </w:rPr>
        <w:t>rfecv.support</w:t>
      </w:r>
      <w:proofErr w:type="spellEnd"/>
      <w:r w:rsidRPr="009F13FB">
        <w:rPr>
          <w:lang w:val="en-US"/>
        </w:rPr>
        <w:t>_</w:t>
      </w:r>
    </w:p>
    <w:p w14:paraId="1DBEC9AA" w14:textId="35C8EB2D" w:rsidR="00132CCE" w:rsidRPr="000C2C81" w:rsidRDefault="009F13FB" w:rsidP="000C2C81">
      <w:pPr>
        <w:spacing w:line="360" w:lineRule="auto"/>
        <w:rPr>
          <w:lang w:val="en-US"/>
        </w:rPr>
      </w:pPr>
      <w:r w:rsidRPr="009F13FB">
        <w:rPr>
          <w:lang w:val="en-US"/>
        </w:rPr>
        <w:t xml:space="preserve"> </w:t>
      </w:r>
      <w:r>
        <w:rPr>
          <w:lang w:val="en-US"/>
        </w:rPr>
        <w:t xml:space="preserve"> </w:t>
      </w:r>
    </w:p>
    <w:p w14:paraId="7B4985B3" w14:textId="77777777" w:rsidR="00132CCE" w:rsidRPr="005C11DF" w:rsidRDefault="00132CCE" w:rsidP="0050734D">
      <w:pPr>
        <w:spacing w:line="360" w:lineRule="auto"/>
        <w:rPr>
          <w:lang w:val="en-US"/>
        </w:rPr>
      </w:pPr>
    </w:p>
    <w:sectPr w:rsidR="00132CCE" w:rsidRPr="005C11DF" w:rsidSect="00EB148A">
      <w:footerReference w:type="default" r:id="rId21"/>
      <w:pgSz w:w="11906" w:h="16838"/>
      <w:pgMar w:top="1134" w:right="850" w:bottom="1134" w:left="1701" w:header="708" w:footer="28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1F691A" w14:textId="77777777" w:rsidR="001C5F37" w:rsidRDefault="001C5F37" w:rsidP="00906EFD">
      <w:r>
        <w:separator/>
      </w:r>
    </w:p>
  </w:endnote>
  <w:endnote w:type="continuationSeparator" w:id="0">
    <w:p w14:paraId="46C989DA" w14:textId="77777777" w:rsidR="001C5F37" w:rsidRDefault="001C5F37" w:rsidP="00906E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27308629"/>
      <w:docPartObj>
        <w:docPartGallery w:val="Page Numbers (Bottom of Page)"/>
        <w:docPartUnique/>
      </w:docPartObj>
    </w:sdtPr>
    <w:sdtEndPr/>
    <w:sdtContent>
      <w:p w14:paraId="7566AA83" w14:textId="1D6AF019" w:rsidR="00132CCE" w:rsidRPr="003E32DB" w:rsidRDefault="00132CCE" w:rsidP="00906EFD">
        <w:pPr>
          <w:pStyle w:val="Footer"/>
        </w:pPr>
        <w:r w:rsidRPr="003E32DB">
          <w:fldChar w:fldCharType="begin"/>
        </w:r>
        <w:r w:rsidRPr="003E32DB">
          <w:instrText>PAGE   \* MERGEFORMAT</w:instrText>
        </w:r>
        <w:r w:rsidRPr="003E32DB">
          <w:fldChar w:fldCharType="separate"/>
        </w:r>
        <w:r w:rsidRPr="003E32DB">
          <w:t>2</w:t>
        </w:r>
        <w:r w:rsidRPr="003E32DB">
          <w:fldChar w:fldCharType="end"/>
        </w:r>
      </w:p>
    </w:sdtContent>
  </w:sdt>
  <w:p w14:paraId="024EC34A" w14:textId="77777777" w:rsidR="00132CCE" w:rsidRDefault="00132CCE" w:rsidP="00906E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7DF6C7" w14:textId="77777777" w:rsidR="001C5F37" w:rsidRDefault="001C5F37" w:rsidP="00906EFD">
      <w:r>
        <w:separator/>
      </w:r>
    </w:p>
  </w:footnote>
  <w:footnote w:type="continuationSeparator" w:id="0">
    <w:p w14:paraId="46E74257" w14:textId="77777777" w:rsidR="001C5F37" w:rsidRDefault="001C5F37" w:rsidP="00906E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B0984"/>
    <w:multiLevelType w:val="multilevel"/>
    <w:tmpl w:val="6504B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BD0A13"/>
    <w:multiLevelType w:val="hybridMultilevel"/>
    <w:tmpl w:val="425E9FDC"/>
    <w:lvl w:ilvl="0" w:tplc="4090565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1C3262E5"/>
    <w:multiLevelType w:val="multilevel"/>
    <w:tmpl w:val="6AA0DA1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29C06F32"/>
    <w:multiLevelType w:val="hybridMultilevel"/>
    <w:tmpl w:val="1E6C581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1140F65"/>
    <w:multiLevelType w:val="hybridMultilevel"/>
    <w:tmpl w:val="14EE5D30"/>
    <w:lvl w:ilvl="0" w:tplc="1AC07EE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40D0B1C"/>
    <w:multiLevelType w:val="hybridMultilevel"/>
    <w:tmpl w:val="BB0AF3AA"/>
    <w:lvl w:ilvl="0" w:tplc="0419000F">
      <w:start w:val="1"/>
      <w:numFmt w:val="decimal"/>
      <w:lvlText w:val="%1."/>
      <w:lvlJc w:val="left"/>
      <w:pPr>
        <w:ind w:left="5400" w:hanging="360"/>
      </w:pPr>
    </w:lvl>
    <w:lvl w:ilvl="1" w:tplc="04190019" w:tentative="1">
      <w:start w:val="1"/>
      <w:numFmt w:val="lowerLetter"/>
      <w:lvlText w:val="%2."/>
      <w:lvlJc w:val="left"/>
      <w:pPr>
        <w:ind w:left="6120" w:hanging="360"/>
      </w:pPr>
    </w:lvl>
    <w:lvl w:ilvl="2" w:tplc="0419001B" w:tentative="1">
      <w:start w:val="1"/>
      <w:numFmt w:val="lowerRoman"/>
      <w:lvlText w:val="%3."/>
      <w:lvlJc w:val="right"/>
      <w:pPr>
        <w:ind w:left="6840" w:hanging="180"/>
      </w:pPr>
    </w:lvl>
    <w:lvl w:ilvl="3" w:tplc="0419000F" w:tentative="1">
      <w:start w:val="1"/>
      <w:numFmt w:val="decimal"/>
      <w:lvlText w:val="%4."/>
      <w:lvlJc w:val="left"/>
      <w:pPr>
        <w:ind w:left="7560" w:hanging="360"/>
      </w:pPr>
    </w:lvl>
    <w:lvl w:ilvl="4" w:tplc="04190019" w:tentative="1">
      <w:start w:val="1"/>
      <w:numFmt w:val="lowerLetter"/>
      <w:lvlText w:val="%5."/>
      <w:lvlJc w:val="left"/>
      <w:pPr>
        <w:ind w:left="8280" w:hanging="360"/>
      </w:pPr>
    </w:lvl>
    <w:lvl w:ilvl="5" w:tplc="0419001B" w:tentative="1">
      <w:start w:val="1"/>
      <w:numFmt w:val="lowerRoman"/>
      <w:lvlText w:val="%6."/>
      <w:lvlJc w:val="right"/>
      <w:pPr>
        <w:ind w:left="9000" w:hanging="180"/>
      </w:pPr>
    </w:lvl>
    <w:lvl w:ilvl="6" w:tplc="0419000F" w:tentative="1">
      <w:start w:val="1"/>
      <w:numFmt w:val="decimal"/>
      <w:lvlText w:val="%7."/>
      <w:lvlJc w:val="left"/>
      <w:pPr>
        <w:ind w:left="9720" w:hanging="360"/>
      </w:pPr>
    </w:lvl>
    <w:lvl w:ilvl="7" w:tplc="04190019" w:tentative="1">
      <w:start w:val="1"/>
      <w:numFmt w:val="lowerLetter"/>
      <w:lvlText w:val="%8."/>
      <w:lvlJc w:val="left"/>
      <w:pPr>
        <w:ind w:left="10440" w:hanging="360"/>
      </w:pPr>
    </w:lvl>
    <w:lvl w:ilvl="8" w:tplc="0419001B" w:tentative="1">
      <w:start w:val="1"/>
      <w:numFmt w:val="lowerRoman"/>
      <w:lvlText w:val="%9."/>
      <w:lvlJc w:val="right"/>
      <w:pPr>
        <w:ind w:left="11160" w:hanging="180"/>
      </w:pPr>
    </w:lvl>
  </w:abstractNum>
  <w:abstractNum w:abstractNumId="6" w15:restartNumberingAfterBreak="0">
    <w:nsid w:val="362C019F"/>
    <w:multiLevelType w:val="hybridMultilevel"/>
    <w:tmpl w:val="5AE8E87E"/>
    <w:lvl w:ilvl="0" w:tplc="1C4E32E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6A16F4E"/>
    <w:multiLevelType w:val="multilevel"/>
    <w:tmpl w:val="E1808B98"/>
    <w:lvl w:ilvl="0">
      <w:start w:val="1"/>
      <w:numFmt w:val="decimal"/>
      <w:lvlText w:val="(%1)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decimal"/>
      <w:lvlText w:val="(1.%2)"/>
      <w:lvlJc w:val="right"/>
      <w:pPr>
        <w:ind w:left="1440" w:hanging="360"/>
      </w:pPr>
      <w:rPr>
        <w:rFonts w:ascii="Times New Roman" w:hAnsi="Times New Roman" w:cs="Times New Roman" w:hint="default"/>
        <w:sz w:val="28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39664875"/>
    <w:multiLevelType w:val="hybridMultilevel"/>
    <w:tmpl w:val="D78254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7228AD"/>
    <w:multiLevelType w:val="hybridMultilevel"/>
    <w:tmpl w:val="7354DA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BE7C00"/>
    <w:multiLevelType w:val="hybridMultilevel"/>
    <w:tmpl w:val="CC7E89E8"/>
    <w:lvl w:ilvl="0" w:tplc="04720478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3763388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F664C44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0418A4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20639C4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EAC542E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16009B0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2083A74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EBAEA6E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2F5243"/>
    <w:multiLevelType w:val="hybridMultilevel"/>
    <w:tmpl w:val="71B0D916"/>
    <w:lvl w:ilvl="0" w:tplc="C2E8F68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4B971F5F"/>
    <w:multiLevelType w:val="hybridMultilevel"/>
    <w:tmpl w:val="D222E3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520EA0"/>
    <w:multiLevelType w:val="hybridMultilevel"/>
    <w:tmpl w:val="922040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6127C3"/>
    <w:multiLevelType w:val="hybridMultilevel"/>
    <w:tmpl w:val="4A224A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73460E"/>
    <w:multiLevelType w:val="multilevel"/>
    <w:tmpl w:val="E8081556"/>
    <w:lvl w:ilvl="0">
      <w:start w:val="1"/>
      <w:numFmt w:val="decimal"/>
      <w:lvlText w:val="(%1)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decimal"/>
      <w:lvlText w:val="(%1.%2)"/>
      <w:lvlJc w:val="left"/>
      <w:pPr>
        <w:ind w:left="1440" w:hanging="360"/>
      </w:pPr>
      <w:rPr>
        <w:rFonts w:ascii="Times New Roman" w:hAnsi="Times New Roman" w:hint="default"/>
        <w:sz w:val="28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6" w15:restartNumberingAfterBreak="0">
    <w:nsid w:val="53DC58F3"/>
    <w:multiLevelType w:val="hybridMultilevel"/>
    <w:tmpl w:val="48E4AC3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5470141C"/>
    <w:multiLevelType w:val="multilevel"/>
    <w:tmpl w:val="041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5F1A2C9F"/>
    <w:multiLevelType w:val="hybridMultilevel"/>
    <w:tmpl w:val="37B8E0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8012C5"/>
    <w:multiLevelType w:val="hybridMultilevel"/>
    <w:tmpl w:val="95AEDC30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6C780787"/>
    <w:multiLevelType w:val="multilevel"/>
    <w:tmpl w:val="C25239DC"/>
    <w:lvl w:ilvl="0">
      <w:start w:val="1"/>
      <w:numFmt w:val="decimal"/>
      <w:lvlText w:val="(%1)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decimal"/>
      <w:lvlText w:val="(1.%2)"/>
      <w:lvlJc w:val="right"/>
      <w:pPr>
        <w:ind w:left="1440" w:hanging="360"/>
      </w:pPr>
      <w:rPr>
        <w:rFonts w:ascii="Times New Roman" w:hAnsi="Times New Roman" w:cs="Times New Roman" w:hint="default"/>
        <w:sz w:val="28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1" w15:restartNumberingAfterBreak="0">
    <w:nsid w:val="7685223F"/>
    <w:multiLevelType w:val="hybridMultilevel"/>
    <w:tmpl w:val="FB382908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7D1F6DD9"/>
    <w:multiLevelType w:val="hybridMultilevel"/>
    <w:tmpl w:val="7DDCDBA8"/>
    <w:lvl w:ilvl="0" w:tplc="2230E8CC">
      <w:start w:val="1"/>
      <w:numFmt w:val="decimal"/>
      <w:lvlText w:val="(2.%1)"/>
      <w:lvlJc w:val="right"/>
      <w:pPr>
        <w:ind w:left="180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7F424CB8"/>
    <w:multiLevelType w:val="hybridMultilevel"/>
    <w:tmpl w:val="E3387E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7"/>
  </w:num>
  <w:num w:numId="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</w:num>
  <w:num w:numId="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7"/>
  </w:num>
  <w:num w:numId="8">
    <w:abstractNumId w:val="17"/>
  </w:num>
  <w:num w:numId="9">
    <w:abstractNumId w:val="15"/>
  </w:num>
  <w:num w:numId="10">
    <w:abstractNumId w:val="22"/>
  </w:num>
  <w:num w:numId="11">
    <w:abstractNumId w:val="11"/>
  </w:num>
  <w:num w:numId="12">
    <w:abstractNumId w:val="1"/>
  </w:num>
  <w:num w:numId="13">
    <w:abstractNumId w:val="20"/>
  </w:num>
  <w:num w:numId="14">
    <w:abstractNumId w:val="17"/>
  </w:num>
  <w:num w:numId="15">
    <w:abstractNumId w:val="10"/>
  </w:num>
  <w:num w:numId="16">
    <w:abstractNumId w:val="0"/>
  </w:num>
  <w:num w:numId="17">
    <w:abstractNumId w:val="9"/>
  </w:num>
  <w:num w:numId="18">
    <w:abstractNumId w:val="14"/>
  </w:num>
  <w:num w:numId="19">
    <w:abstractNumId w:val="18"/>
  </w:num>
  <w:num w:numId="20">
    <w:abstractNumId w:val="12"/>
  </w:num>
  <w:num w:numId="21">
    <w:abstractNumId w:val="8"/>
  </w:num>
  <w:num w:numId="22">
    <w:abstractNumId w:val="13"/>
  </w:num>
  <w:num w:numId="23">
    <w:abstractNumId w:val="23"/>
  </w:num>
  <w:num w:numId="24">
    <w:abstractNumId w:val="19"/>
  </w:num>
  <w:num w:numId="25">
    <w:abstractNumId w:val="5"/>
  </w:num>
  <w:num w:numId="26">
    <w:abstractNumId w:val="16"/>
  </w:num>
  <w:num w:numId="27">
    <w:abstractNumId w:val="3"/>
  </w:num>
  <w:num w:numId="28">
    <w:abstractNumId w:val="6"/>
  </w:num>
  <w:num w:numId="29">
    <w:abstractNumId w:val="4"/>
  </w:num>
  <w:num w:numId="3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C20"/>
    <w:rsid w:val="000027D6"/>
    <w:rsid w:val="000231F6"/>
    <w:rsid w:val="00041AEF"/>
    <w:rsid w:val="000C2C81"/>
    <w:rsid w:val="0011594B"/>
    <w:rsid w:val="00132CCE"/>
    <w:rsid w:val="00132D34"/>
    <w:rsid w:val="00173587"/>
    <w:rsid w:val="00185473"/>
    <w:rsid w:val="0018595D"/>
    <w:rsid w:val="001B28B0"/>
    <w:rsid w:val="001B3157"/>
    <w:rsid w:val="001C5F37"/>
    <w:rsid w:val="001E1EB6"/>
    <w:rsid w:val="001E1EDB"/>
    <w:rsid w:val="002511EC"/>
    <w:rsid w:val="002876B4"/>
    <w:rsid w:val="002A2D22"/>
    <w:rsid w:val="002C0DCF"/>
    <w:rsid w:val="002D6AC5"/>
    <w:rsid w:val="002F1613"/>
    <w:rsid w:val="00316E93"/>
    <w:rsid w:val="003339F0"/>
    <w:rsid w:val="003350D4"/>
    <w:rsid w:val="00345B38"/>
    <w:rsid w:val="003460DF"/>
    <w:rsid w:val="003B0E51"/>
    <w:rsid w:val="003B2863"/>
    <w:rsid w:val="003E32DB"/>
    <w:rsid w:val="00405B42"/>
    <w:rsid w:val="00436AA0"/>
    <w:rsid w:val="00490B17"/>
    <w:rsid w:val="004B059C"/>
    <w:rsid w:val="004F7911"/>
    <w:rsid w:val="0050734D"/>
    <w:rsid w:val="00511C20"/>
    <w:rsid w:val="005129C1"/>
    <w:rsid w:val="00545B5C"/>
    <w:rsid w:val="005C11DF"/>
    <w:rsid w:val="006064DF"/>
    <w:rsid w:val="006206F1"/>
    <w:rsid w:val="00625275"/>
    <w:rsid w:val="00645AE5"/>
    <w:rsid w:val="0067392C"/>
    <w:rsid w:val="00691BDF"/>
    <w:rsid w:val="006951DA"/>
    <w:rsid w:val="006A4C1C"/>
    <w:rsid w:val="006E15D7"/>
    <w:rsid w:val="006F1F12"/>
    <w:rsid w:val="007371E2"/>
    <w:rsid w:val="00745157"/>
    <w:rsid w:val="0078134F"/>
    <w:rsid w:val="0079620D"/>
    <w:rsid w:val="007C58B9"/>
    <w:rsid w:val="007D1220"/>
    <w:rsid w:val="00844CB5"/>
    <w:rsid w:val="008B4AC8"/>
    <w:rsid w:val="008F06EB"/>
    <w:rsid w:val="008F7543"/>
    <w:rsid w:val="00900128"/>
    <w:rsid w:val="00906EFD"/>
    <w:rsid w:val="009A4809"/>
    <w:rsid w:val="009D2229"/>
    <w:rsid w:val="009F13FB"/>
    <w:rsid w:val="009F24C5"/>
    <w:rsid w:val="00A02393"/>
    <w:rsid w:val="00A33F4D"/>
    <w:rsid w:val="00A527A6"/>
    <w:rsid w:val="00A5592F"/>
    <w:rsid w:val="00A67589"/>
    <w:rsid w:val="00AA07CA"/>
    <w:rsid w:val="00AB0574"/>
    <w:rsid w:val="00AB6552"/>
    <w:rsid w:val="00B120CF"/>
    <w:rsid w:val="00B13E1D"/>
    <w:rsid w:val="00B335D0"/>
    <w:rsid w:val="00BB55D7"/>
    <w:rsid w:val="00C378B4"/>
    <w:rsid w:val="00C46424"/>
    <w:rsid w:val="00C65DEE"/>
    <w:rsid w:val="00C70DC1"/>
    <w:rsid w:val="00CB2A93"/>
    <w:rsid w:val="00CC013C"/>
    <w:rsid w:val="00CC58A3"/>
    <w:rsid w:val="00D028A7"/>
    <w:rsid w:val="00D0692F"/>
    <w:rsid w:val="00D14CB3"/>
    <w:rsid w:val="00D56029"/>
    <w:rsid w:val="00DC5515"/>
    <w:rsid w:val="00DF4054"/>
    <w:rsid w:val="00E75ED6"/>
    <w:rsid w:val="00E82020"/>
    <w:rsid w:val="00EB0021"/>
    <w:rsid w:val="00EB148A"/>
    <w:rsid w:val="00EC0D23"/>
    <w:rsid w:val="00ED2A65"/>
    <w:rsid w:val="00EE1CCE"/>
    <w:rsid w:val="00F258E1"/>
    <w:rsid w:val="00F74DE6"/>
    <w:rsid w:val="00F8076B"/>
    <w:rsid w:val="00F92E3B"/>
    <w:rsid w:val="00FF2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3A704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0128"/>
    <w:pPr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595D"/>
    <w:pPr>
      <w:keepNext/>
      <w:keepLines/>
      <w:numPr>
        <w:numId w:val="2"/>
      </w:numPr>
      <w:spacing w:after="0" w:line="360" w:lineRule="auto"/>
      <w:jc w:val="center"/>
      <w:outlineLvl w:val="0"/>
    </w:pPr>
    <w:rPr>
      <w:rFonts w:eastAsiaTheme="majorEastAsia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5AE5"/>
    <w:pPr>
      <w:keepNext/>
      <w:keepLines/>
      <w:numPr>
        <w:ilvl w:val="1"/>
        <w:numId w:val="2"/>
      </w:numPr>
      <w:spacing w:after="0" w:line="360" w:lineRule="auto"/>
      <w:jc w:val="center"/>
      <w:outlineLvl w:val="1"/>
    </w:pPr>
    <w:rPr>
      <w:rFonts w:eastAsiaTheme="majorEastAsia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06F1"/>
    <w:pPr>
      <w:keepNext/>
      <w:keepLines/>
      <w:numPr>
        <w:ilvl w:val="2"/>
        <w:numId w:val="2"/>
      </w:numPr>
      <w:spacing w:after="0" w:line="360" w:lineRule="auto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5AE5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5AE5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5AE5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5AE5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5AE5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5AE5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595D"/>
    <w:rPr>
      <w:rFonts w:ascii="Times New Roman" w:eastAsiaTheme="majorEastAsia" w:hAnsi="Times New Roman" w:cstheme="majorBidi"/>
      <w:b/>
      <w:sz w:val="36"/>
      <w:szCs w:val="32"/>
    </w:rPr>
  </w:style>
  <w:style w:type="paragraph" w:styleId="TOCHeading">
    <w:name w:val="TOC Heading"/>
    <w:basedOn w:val="Normal"/>
    <w:next w:val="Normal"/>
    <w:uiPriority w:val="39"/>
    <w:unhideWhenUsed/>
    <w:qFormat/>
    <w:rsid w:val="00645AE5"/>
    <w:pPr>
      <w:spacing w:line="360" w:lineRule="auto"/>
      <w:jc w:val="center"/>
    </w:pPr>
    <w:rPr>
      <w:b/>
      <w:sz w:val="32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645AE5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206F1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5AE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5AE5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5AE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5AE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5AE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5AE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eGrid">
    <w:name w:val="Table Grid"/>
    <w:basedOn w:val="TableNormal"/>
    <w:uiPriority w:val="39"/>
    <w:rsid w:val="00645A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45AE5"/>
    <w:rPr>
      <w:color w:val="808080"/>
    </w:rPr>
  </w:style>
  <w:style w:type="paragraph" w:styleId="TOC1">
    <w:name w:val="toc 1"/>
    <w:basedOn w:val="Normal"/>
    <w:next w:val="Normal"/>
    <w:autoRedefine/>
    <w:uiPriority w:val="39"/>
    <w:unhideWhenUsed/>
    <w:rsid w:val="00645AE5"/>
    <w:pPr>
      <w:tabs>
        <w:tab w:val="left" w:pos="440"/>
        <w:tab w:val="right" w:leader="dot" w:pos="9345"/>
      </w:tabs>
      <w:spacing w:after="0" w:line="36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645AE5"/>
    <w:pPr>
      <w:spacing w:after="0" w:line="360" w:lineRule="auto"/>
      <w:ind w:left="221"/>
    </w:pPr>
  </w:style>
  <w:style w:type="paragraph" w:styleId="TOC3">
    <w:name w:val="toc 3"/>
    <w:basedOn w:val="Normal"/>
    <w:next w:val="Normal"/>
    <w:autoRedefine/>
    <w:uiPriority w:val="39"/>
    <w:unhideWhenUsed/>
    <w:rsid w:val="00645AE5"/>
    <w:pPr>
      <w:spacing w:after="0" w:line="360" w:lineRule="auto"/>
      <w:ind w:left="442"/>
    </w:pPr>
  </w:style>
  <w:style w:type="character" w:styleId="Hyperlink">
    <w:name w:val="Hyperlink"/>
    <w:basedOn w:val="DefaultParagraphFont"/>
    <w:uiPriority w:val="99"/>
    <w:unhideWhenUsed/>
    <w:rsid w:val="00645AE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45AE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E32D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32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3E32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32DB"/>
  </w:style>
  <w:style w:type="paragraph" w:styleId="Footer">
    <w:name w:val="footer"/>
    <w:basedOn w:val="Normal"/>
    <w:link w:val="FooterChar"/>
    <w:uiPriority w:val="99"/>
    <w:unhideWhenUsed/>
    <w:rsid w:val="003E32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32DB"/>
  </w:style>
  <w:style w:type="character" w:styleId="CommentReference">
    <w:name w:val="annotation reference"/>
    <w:basedOn w:val="DefaultParagraphFont"/>
    <w:uiPriority w:val="99"/>
    <w:semiHidden/>
    <w:unhideWhenUsed/>
    <w:rsid w:val="000231F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231F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231F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231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231F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31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31F6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1B28B0"/>
    <w:rPr>
      <w:color w:val="605E5C"/>
      <w:shd w:val="clear" w:color="auto" w:fill="E1DFDD"/>
    </w:rPr>
  </w:style>
  <w:style w:type="table" w:customStyle="1" w:styleId="1">
    <w:name w:val="Сетка таблицы1"/>
    <w:basedOn w:val="TableNormal"/>
    <w:next w:val="TableGrid"/>
    <w:rsid w:val="00132C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2F1613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32D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32D3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NoSpacing">
    <w:name w:val="No Spacing"/>
    <w:uiPriority w:val="1"/>
    <w:qFormat/>
    <w:rsid w:val="00C378B4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7371E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77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3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2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40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6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1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55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03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29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68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64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20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94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7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70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15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0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71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99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96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03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42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50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9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80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08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40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1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33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9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05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59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67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72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2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53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61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83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1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67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1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44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55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51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8756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92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74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35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87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8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88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34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52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70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8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01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0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3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250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30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58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02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0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75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8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18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6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31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2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75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90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47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22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5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10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scikit-learn.org/stable/modules/generated/sklearn.feature_selection.RFECV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scikit-learn.org/stable/modules/generated/sklearn.model_selection.train_test_split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B2A322-20BE-4C01-B9D1-BCB5E71BC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2591</Words>
  <Characters>14772</Characters>
  <Application>Microsoft Office Word</Application>
  <DocSecurity>0</DocSecurity>
  <Lines>123</Lines>
  <Paragraphs>34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2024-04-08T15:43:00Z</dcterms:created>
  <dcterms:modified xsi:type="dcterms:W3CDTF">2024-04-08T16:26:00Z</dcterms:modified>
</cp:coreProperties>
</file>